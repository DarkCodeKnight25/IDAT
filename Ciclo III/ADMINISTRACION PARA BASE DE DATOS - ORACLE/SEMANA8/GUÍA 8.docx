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766B" w14:textId="665CFF09" w:rsidR="00DD7CB3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color w:val="FEC81A"/>
          <w:lang w:eastAsia="es-PE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D51E216" wp14:editId="50ADB39B">
                <wp:simplePos x="0" y="0"/>
                <wp:positionH relativeFrom="column">
                  <wp:posOffset>-705461</wp:posOffset>
                </wp:positionH>
                <wp:positionV relativeFrom="paragraph">
                  <wp:posOffset>-1249961</wp:posOffset>
                </wp:positionV>
                <wp:extent cx="7556500" cy="10773508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508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106AD6" id="Rectángulo 12" o:spid="_x0000_s1026" style="position:absolute;margin-left:-55.55pt;margin-top:-98.4pt;width:595pt;height:848.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" fillcolor="#6f00ed" stroked="f" strokeweight="1pt"/>
            </w:pict>
          </mc:Fallback>
        </mc:AlternateContent>
      </w:r>
      <w:r w:rsidR="00132FD0">
        <w:rPr>
          <w:noProof/>
        </w:rPr>
        <w:t xml:space="preserve"> </w:t>
      </w:r>
    </w:p>
    <w:p w14:paraId="33564055" w14:textId="2D202547" w:rsidR="00F514A6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7B455037" wp14:editId="327C1D87">
                <wp:simplePos x="0" y="0"/>
                <wp:positionH relativeFrom="column">
                  <wp:posOffset>-173500</wp:posOffset>
                </wp:positionH>
                <wp:positionV relativeFrom="paragraph">
                  <wp:posOffset>135890</wp:posOffset>
                </wp:positionV>
                <wp:extent cx="490972" cy="438507"/>
                <wp:effectExtent l="0" t="12700" r="0" b="635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74ED208" id="Grupo 16" o:spid="_x0000_s1026" style="position:absolute;margin-left:-13.65pt;margin-top:10.7pt;width:38.65pt;height:34.55pt;z-index:251657215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" fillcolor="#ffc820" stroked="f" strokeweight="1pt"/>
              </v:group>
            </w:pict>
          </mc:Fallback>
        </mc:AlternateContent>
      </w:r>
    </w:p>
    <w:p w14:paraId="78F5A1F0" w14:textId="3624052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940A70C" w14:textId="5E902F25" w:rsidR="00F514A6" w:rsidRDefault="00D5433C" w:rsidP="00E83472">
      <w:p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0A2A4" wp14:editId="31C752B7">
                <wp:simplePos x="0" y="0"/>
                <wp:positionH relativeFrom="column">
                  <wp:posOffset>-253365</wp:posOffset>
                </wp:positionH>
                <wp:positionV relativeFrom="paragraph">
                  <wp:posOffset>242570</wp:posOffset>
                </wp:positionV>
                <wp:extent cx="491490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9E0C4" w14:textId="414DCEF6" w:rsidR="00F514A6" w:rsidRPr="00340E0C" w:rsidRDefault="00D5433C" w:rsidP="00132FD0">
                            <w:pP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419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</w:rPr>
                              <w:t>ADMINISTRACIÓN DE BASE DE DATOS.</w:t>
                            </w:r>
                          </w:p>
                          <w:p w14:paraId="1EF099B8" w14:textId="77777777" w:rsidR="00F514A6" w:rsidRPr="00340E0C" w:rsidRDefault="00F514A6">
                            <w:pPr>
                              <w:rPr>
                                <w:rFonts w:ascii="Stag Book" w:hAnsi="Stag Book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0A2A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19.95pt;margin-top:19.1pt;width:387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" filled="f" stroked="f" strokeweight=".5pt">
                <v:textbox>
                  <w:txbxContent>
                    <w:p w14:paraId="3DB9E0C4" w14:textId="414DCEF6" w:rsidR="00F514A6" w:rsidRPr="00340E0C" w:rsidRDefault="00D5433C" w:rsidP="00132FD0">
                      <w:pP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419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</w:rPr>
                        <w:t>ADMINISTRACIÓN DE BASE DE DATOS.</w:t>
                      </w:r>
                    </w:p>
                    <w:p w14:paraId="1EF099B8" w14:textId="77777777" w:rsidR="00F514A6" w:rsidRPr="00340E0C" w:rsidRDefault="00F514A6">
                      <w:pPr>
                        <w:rPr>
                          <w:rFonts w:ascii="Stag Book" w:hAnsi="Stag Book"/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0A0152" w14:textId="13C74434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A5CFF4D" w14:textId="7F448CDF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70C3BD" w14:textId="1E03F2F7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015259B" w14:textId="6308E35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BED450" w14:textId="73D370D3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A3E878F" w14:textId="246E646B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5C47C6B" w14:textId="204BC21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4F8BC58" w14:textId="1E02E44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2DA4C28" w14:textId="06101590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C6D8541" w14:textId="5DC6E62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3F10730" w14:textId="0D645751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C378CD0" w14:textId="70EF294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103B3F" w14:textId="6696956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562FF12" w14:textId="3AF68A22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40D054E" w14:textId="16DCFBC4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3B229E8" w14:textId="4A8D93E5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6FB3FC3" w14:textId="1DC3FDD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EF14C20" w14:textId="380DDA39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7C393DF" w14:textId="486D5A88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D9D703E" w14:textId="2161ABB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AA4E4AF" w14:textId="3CD2A53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84206D0" w14:textId="7569A78F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33D14B5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69F9EA9" w14:textId="78B3378E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B9904A3" w14:textId="76A3969A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2D2362" w14:textId="225BEE96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911E5D3" w14:textId="4F00A514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22FAFB9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D1E9690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F905B7F" w14:textId="23CF3A9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E3E2052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0CC21C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068F27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29FE31F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06ABEB8" w14:textId="312943A5" w:rsidR="00F514A6" w:rsidRPr="00AB00B4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79C0E9" w14:textId="66D7B2E4" w:rsidR="00DD7CB3" w:rsidRPr="00AB00B4" w:rsidRDefault="00DD7CB3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1CF488C" w14:textId="6C2326A1" w:rsidR="00DD7CB3" w:rsidRPr="00AB00B4" w:rsidRDefault="00DD7CB3" w:rsidP="00DD7CB3">
      <w:pPr>
        <w:jc w:val="both"/>
        <w:rPr>
          <w:rFonts w:ascii="Arial" w:hAnsi="Arial" w:cs="Arial"/>
          <w:b/>
          <w:bCs/>
          <w:color w:val="FF0000"/>
        </w:rPr>
      </w:pPr>
    </w:p>
    <w:p w14:paraId="6CA052F2" w14:textId="549A72CA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FC72EAA" w14:textId="07ADE29F" w:rsidR="00AB00B4" w:rsidRDefault="006C37AD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D41B1" wp14:editId="1977D894">
                <wp:simplePos x="0" y="0"/>
                <wp:positionH relativeFrom="column">
                  <wp:posOffset>-254000</wp:posOffset>
                </wp:positionH>
                <wp:positionV relativeFrom="paragraph">
                  <wp:posOffset>170815</wp:posOffset>
                </wp:positionV>
                <wp:extent cx="588708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9DAC1" w14:textId="1009A14F" w:rsidR="00D5433C" w:rsidRPr="00D5433C" w:rsidRDefault="00EC1AC0" w:rsidP="00D5433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D65683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8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D5433C" w:rsidRPr="00D5433C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Programación PL/SQL IV.</w:t>
                            </w:r>
                          </w:p>
                          <w:p w14:paraId="787A4A95" w14:textId="77777777" w:rsidR="00DB67FB" w:rsidRPr="00132FD0" w:rsidRDefault="00DB67FB" w:rsidP="00F514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43AEE4B7" w14:textId="43B55714" w:rsidR="00296030" w:rsidRPr="00296030" w:rsidRDefault="00D65683" w:rsidP="002960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Nº8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del w:id="1" w:author="Rosalia Anais Ojeda Albujar" w:date="2021-07-14T16:38:00Z">
                              <w:r w:rsidR="00296030" w:rsidRPr="00296030" w:rsidDel="00DC15C3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delText>Construye</w:delText>
                              </w:r>
                            </w:del>
                            <w:ins w:id="2" w:author="Rosalia Anais Ojeda Albujar" w:date="2021-07-14T16:38:00Z">
                              <w:r w:rsidR="00296030" w:rsidRPr="00296030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Constru</w:t>
                              </w:r>
                            </w:ins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ye</w:t>
                            </w:r>
                            <w:ins w:id="3" w:author="Rosalia Anais Ojeda Albujar" w:date="2021-07-14T16:38:00Z">
                              <w:r w:rsidR="00296030" w:rsidRPr="00296030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 de</w:t>
                              </w:r>
                            </w:ins>
                            <w:r w:rsidR="00296030" w:rsidRPr="0029603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programas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,</w:t>
                            </w:r>
                            <w:r w:rsidR="00296030" w:rsidRPr="0029603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a través de funciones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D41B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left:0;text-align:left;margin-left:-20pt;margin-top:13.45pt;width:463.55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" filled="f" stroked="f" strokeweight=".5pt">
                <v:textbox>
                  <w:txbxContent>
                    <w:p w14:paraId="2AA9DAC1" w14:textId="1009A14F" w:rsidR="00D5433C" w:rsidRPr="00D5433C" w:rsidRDefault="00EC1AC0" w:rsidP="00D5433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</w:pPr>
                      <w:bookmarkStart w:id="4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4"/>
                      <w:r w:rsidR="00D65683">
                        <w:rPr>
                          <w:rFonts w:ascii="Stag Book" w:hAnsi="Stag Book" w:cs="Arial"/>
                          <w:color w:val="FFFFFF" w:themeColor="background1"/>
                        </w:rPr>
                        <w:t>8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D5433C" w:rsidRPr="00D5433C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Programación PL/SQL IV.</w:t>
                      </w:r>
                    </w:p>
                    <w:p w14:paraId="787A4A95" w14:textId="77777777" w:rsidR="00DB67FB" w:rsidRPr="00132FD0" w:rsidRDefault="00DB67FB" w:rsidP="00F514A6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43AEE4B7" w14:textId="43B55714" w:rsidR="00296030" w:rsidRPr="00296030" w:rsidRDefault="00D65683" w:rsidP="0029603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Nº8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del w:id="5" w:author="Rosalia Anais Ojeda Albujar" w:date="2021-07-14T16:38:00Z">
                        <w:r w:rsidR="00296030" w:rsidRPr="00296030" w:rsidDel="00DC15C3">
                          <w:rPr>
                            <w:rFonts w:ascii="Arial" w:hAnsi="Arial" w:cs="Arial"/>
                            <w:color w:val="FFFFFF" w:themeColor="background1"/>
                          </w:rPr>
                          <w:delText>Construye</w:delText>
                        </w:r>
                      </w:del>
                      <w:ins w:id="6" w:author="Rosalia Anais Ojeda Albujar" w:date="2021-07-14T16:38:00Z">
                        <w:r w:rsidR="00296030" w:rsidRPr="00296030">
                          <w:rPr>
                            <w:rFonts w:ascii="Arial" w:hAnsi="Arial" w:cs="Arial"/>
                            <w:color w:val="FFFFFF" w:themeColor="background1"/>
                          </w:rPr>
                          <w:t>Constru</w:t>
                        </w:r>
                      </w:ins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ye</w:t>
                      </w:r>
                      <w:ins w:id="7" w:author="Rosalia Anais Ojeda Albujar" w:date="2021-07-14T16:38:00Z">
                        <w:r w:rsidR="00296030" w:rsidRPr="00296030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 de</w:t>
                        </w:r>
                      </w:ins>
                      <w:r w:rsidR="00296030" w:rsidRPr="00296030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programas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,</w:t>
                      </w:r>
                      <w:r w:rsidR="00296030" w:rsidRPr="00296030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a través de funciones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9C0EF81" w14:textId="399D6ED8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886B21A" w14:textId="3C614643" w:rsidR="00AB00B4" w:rsidRDefault="00132FD0" w:rsidP="00DD7CB3">
      <w:pPr>
        <w:jc w:val="both"/>
        <w:rPr>
          <w:rFonts w:ascii="Arial" w:hAnsi="Arial" w:cs="Arial"/>
          <w:b/>
          <w:bCs/>
          <w:color w:val="E62B26"/>
        </w:rPr>
      </w:pPr>
      <w:r w:rsidRPr="00AB00B4">
        <w:rPr>
          <w:rFonts w:ascii="Arial" w:hAnsi="Arial" w:cs="Arial"/>
          <w:b/>
          <w:bCs/>
          <w:color w:val="E62B26"/>
        </w:rPr>
        <w:t>TEMA</w:t>
      </w:r>
      <w:r>
        <w:rPr>
          <w:rFonts w:ascii="Arial" w:hAnsi="Arial" w:cs="Arial"/>
          <w:b/>
          <w:bCs/>
          <w:color w:val="E62B26"/>
        </w:rPr>
        <w:t xml:space="preserve"> 01                  Teoría de los </w:t>
      </w:r>
    </w:p>
    <w:p w14:paraId="67DC2A70" w14:textId="785FAE43" w:rsidR="00AB00B4" w:rsidRDefault="00340E0C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3BBC6B4F" wp14:editId="09AD26EC">
            <wp:simplePos x="0" y="0"/>
            <wp:positionH relativeFrom="column">
              <wp:posOffset>6006208</wp:posOffset>
            </wp:positionH>
            <wp:positionV relativeFrom="paragraph">
              <wp:posOffset>439874</wp:posOffset>
            </wp:positionV>
            <wp:extent cx="360000" cy="595041"/>
            <wp:effectExtent l="0" t="0" r="0" b="1905"/>
            <wp:wrapNone/>
            <wp:docPr id="27" name="Imagen 2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59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59BD" w14:textId="2B1ABA68" w:rsidR="00736AE9" w:rsidRPr="00340E0C" w:rsidRDefault="00EC1AC0" w:rsidP="00736AE9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lastRenderedPageBreak/>
        <w:t>TEMA</w:t>
      </w:r>
      <w:r w:rsidR="00D65683">
        <w:rPr>
          <w:rFonts w:ascii="Arial" w:hAnsi="Arial" w:cs="Arial"/>
          <w:b/>
          <w:bCs/>
          <w:color w:val="6F01EE"/>
        </w:rPr>
        <w:t xml:space="preserve"> Nº8</w:t>
      </w:r>
      <w:r w:rsidR="00736AE9" w:rsidRPr="00340E0C">
        <w:rPr>
          <w:rFonts w:ascii="Arial" w:hAnsi="Arial" w:cs="Arial"/>
          <w:b/>
          <w:bCs/>
          <w:color w:val="6F01EE"/>
        </w:rPr>
        <w:t>:</w:t>
      </w:r>
    </w:p>
    <w:p w14:paraId="54F1562C" w14:textId="77777777" w:rsidR="00D5433C" w:rsidRPr="00D5433C" w:rsidRDefault="00D5433C" w:rsidP="00D5433C">
      <w:pPr>
        <w:rPr>
          <w:rFonts w:ascii="Stag Book" w:hAnsi="Stag Book" w:cs="Arial"/>
          <w:color w:val="6F01EE"/>
          <w:sz w:val="36"/>
          <w:szCs w:val="36"/>
        </w:rPr>
      </w:pPr>
      <w:r w:rsidRPr="00D5433C">
        <w:rPr>
          <w:rFonts w:ascii="Stag Book" w:hAnsi="Stag Book" w:cs="Arial"/>
          <w:color w:val="6F01EE"/>
          <w:sz w:val="36"/>
          <w:szCs w:val="36"/>
        </w:rPr>
        <w:t>Programación PL/SQL IV.</w:t>
      </w:r>
    </w:p>
    <w:p w14:paraId="716BDE9D" w14:textId="77777777" w:rsidR="00293564" w:rsidRPr="00340E0C" w:rsidRDefault="00293564" w:rsidP="00736AE9">
      <w:pPr>
        <w:rPr>
          <w:rFonts w:ascii="Arial" w:hAnsi="Arial" w:cs="Arial"/>
          <w:color w:val="6F01EE"/>
          <w:sz w:val="28"/>
          <w:szCs w:val="28"/>
        </w:rPr>
      </w:pPr>
    </w:p>
    <w:p w14:paraId="13DBCCED" w14:textId="710ED435" w:rsidR="00736AE9" w:rsidRPr="00340E0C" w:rsidRDefault="00D65683" w:rsidP="00DD7CB3">
      <w:pPr>
        <w:jc w:val="both"/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t>Subtema 8</w:t>
      </w:r>
      <w:r w:rsidR="0039318C" w:rsidRPr="00340E0C">
        <w:rPr>
          <w:rFonts w:ascii="Arial" w:hAnsi="Arial" w:cs="Arial"/>
          <w:b/>
          <w:bCs/>
          <w:color w:val="6F01EE"/>
        </w:rPr>
        <w:t>.1:</w:t>
      </w:r>
    </w:p>
    <w:p w14:paraId="2D91B889" w14:textId="77777777" w:rsidR="00D5433C" w:rsidRPr="00D5433C" w:rsidRDefault="00D5433C" w:rsidP="00D5433C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 w:rsidRPr="00D5433C">
        <w:rPr>
          <w:rFonts w:ascii="Stag Book" w:hAnsi="Stag Book" w:cs="Arial"/>
          <w:color w:val="6F01EE"/>
          <w:sz w:val="36"/>
          <w:szCs w:val="36"/>
          <w:lang w:eastAsia="es-MX"/>
        </w:rPr>
        <w:t>¿Qué es una Función de usuario?</w:t>
      </w:r>
    </w:p>
    <w:p w14:paraId="5DA4C796" w14:textId="77777777" w:rsidR="00D5433C" w:rsidRPr="00E006AA" w:rsidRDefault="00D5433C" w:rsidP="00DB67FB">
      <w:pPr>
        <w:rPr>
          <w:rFonts w:ascii="Stag Book" w:hAnsi="Stag Book" w:cs="Arial"/>
          <w:color w:val="000000"/>
          <w:sz w:val="26"/>
          <w:lang w:eastAsia="es-MX"/>
        </w:rPr>
      </w:pPr>
    </w:p>
    <w:p w14:paraId="381DA69E" w14:textId="34AD7EB9" w:rsidR="00E006AA" w:rsidRDefault="00E006AA" w:rsidP="00E006AA">
      <w:pPr>
        <w:jc w:val="both"/>
        <w:rPr>
          <w:rFonts w:ascii="Stag Book" w:hAnsi="Stag Book"/>
        </w:rPr>
      </w:pPr>
      <w:r w:rsidRPr="00E006AA">
        <w:rPr>
          <w:rFonts w:ascii="Stag Book" w:hAnsi="Stag Book"/>
        </w:rPr>
        <w:t xml:space="preserve">Una función </w:t>
      </w:r>
      <w:r>
        <w:rPr>
          <w:rFonts w:ascii="Stag Book" w:hAnsi="Stag Book"/>
        </w:rPr>
        <w:t>un programa PL/SQL</w:t>
      </w:r>
      <w:r w:rsidRPr="00E006AA">
        <w:rPr>
          <w:rFonts w:ascii="Stag Book" w:hAnsi="Stag Book"/>
        </w:rPr>
        <w:t xml:space="preserve">, </w:t>
      </w:r>
      <w:r>
        <w:rPr>
          <w:rFonts w:ascii="Stag Book" w:hAnsi="Stag Book"/>
        </w:rPr>
        <w:t>cuyo</w:t>
      </w:r>
      <w:r w:rsidRPr="00E006AA">
        <w:rPr>
          <w:rFonts w:ascii="Stag Book" w:hAnsi="Stag Book"/>
        </w:rPr>
        <w:t xml:space="preserve"> código se guarda en la base de datos y tiene como </w:t>
      </w:r>
      <w:r>
        <w:rPr>
          <w:rFonts w:ascii="Stag Book" w:hAnsi="Stag Book"/>
        </w:rPr>
        <w:t>objetivo</w:t>
      </w:r>
      <w:r w:rsidRPr="00E006AA">
        <w:rPr>
          <w:rFonts w:ascii="Stag Book" w:hAnsi="Stag Book"/>
        </w:rPr>
        <w:t xml:space="preserve"> realizar un cálculo y devolver un valor. </w:t>
      </w:r>
    </w:p>
    <w:p w14:paraId="21A550C0" w14:textId="77777777" w:rsidR="00E006AA" w:rsidRPr="00E006AA" w:rsidRDefault="00E006AA" w:rsidP="00E006AA">
      <w:pPr>
        <w:rPr>
          <w:rFonts w:ascii="Stag Book" w:hAnsi="Stag Book"/>
        </w:rPr>
      </w:pPr>
    </w:p>
    <w:p w14:paraId="648DBDDC" w14:textId="04C55CAA" w:rsidR="00E006AA" w:rsidRPr="000626D1" w:rsidRDefault="000626D1" w:rsidP="00E006AA">
      <w:pPr>
        <w:rPr>
          <w:rFonts w:ascii="Stag Book" w:hAnsi="Stag Book"/>
          <w:b/>
        </w:rPr>
      </w:pPr>
      <w:r w:rsidRPr="000626D1">
        <w:rPr>
          <w:rFonts w:ascii="Stag Book" w:hAnsi="Stag Book"/>
          <w:b/>
        </w:rPr>
        <w:t>SINTAXIS:</w:t>
      </w:r>
    </w:p>
    <w:p w14:paraId="2CB97F2F" w14:textId="77777777" w:rsidR="00E006AA" w:rsidRPr="00E006AA" w:rsidRDefault="00E006AA" w:rsidP="00E006AA">
      <w:pPr>
        <w:rPr>
          <w:rFonts w:ascii="Stag Book" w:hAnsi="Stag Book"/>
        </w:rPr>
      </w:pPr>
      <w:r w:rsidRPr="00E006AA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58F51" wp14:editId="2E6CECB5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105525" cy="1104900"/>
                <wp:effectExtent l="0" t="0" r="9525" b="0"/>
                <wp:wrapNone/>
                <wp:docPr id="145" name="Cuadro de text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18A50" w14:textId="77777777" w:rsidR="00E006AA" w:rsidRPr="004807B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4807B2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CREATE OR REPLACE FUNCTION</w:t>
                            </w:r>
                            <w:r w:rsidRPr="004807B2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807B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&lt;NOMBRE_FUNCTION&gt; (PARAMETROS)</w:t>
                            </w:r>
                          </w:p>
                          <w:p w14:paraId="5903E1E6" w14:textId="77777777" w:rsidR="00E006AA" w:rsidRPr="00473577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  <w:t>RETURN</w:t>
                            </w:r>
                            <w:r w:rsidRPr="00473577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47357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&lt;TIPO_DATO&gt;</w:t>
                            </w:r>
                          </w:p>
                          <w:p w14:paraId="04FE0F4C" w14:textId="77777777" w:rsidR="00E006AA" w:rsidRPr="00473577" w:rsidRDefault="00E006AA" w:rsidP="00E006AA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</w:pPr>
                            <w:r w:rsidRPr="00473577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  <w:t>IS</w:t>
                            </w:r>
                          </w:p>
                          <w:p w14:paraId="219D88D0" w14:textId="77777777" w:rsidR="00E006AA" w:rsidRPr="004807B2" w:rsidRDefault="00E006AA" w:rsidP="00E006AA">
                            <w:pPr>
                              <w:ind w:firstLine="709"/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4807B2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&lt;DEFINICION_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DE_</w:t>
                            </w:r>
                            <w:r w:rsidRPr="004807B2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VARIABLES&gt;</w:t>
                            </w:r>
                          </w:p>
                          <w:p w14:paraId="339661DD" w14:textId="77777777" w:rsidR="00E006AA" w:rsidRPr="004807B2" w:rsidRDefault="00E006AA" w:rsidP="00E006AA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</w:pPr>
                            <w:r w:rsidRPr="004807B2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  <w:t>BEGIN</w:t>
                            </w:r>
                          </w:p>
                          <w:p w14:paraId="2B352E02" w14:textId="77777777" w:rsidR="00E006AA" w:rsidRPr="004807B2" w:rsidRDefault="00E006AA" w:rsidP="00E006AA">
                            <w:pPr>
                              <w:ind w:firstLine="709"/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4807B2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&lt;CODIGO_PLSQL&gt;</w:t>
                            </w:r>
                          </w:p>
                          <w:p w14:paraId="3232CA95" w14:textId="77777777" w:rsidR="00E006AA" w:rsidRPr="004807B2" w:rsidRDefault="00E006AA" w:rsidP="00E006AA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</w:pPr>
                            <w:r w:rsidRPr="004807B2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</w:rPr>
                              <w:t>END</w:t>
                            </w:r>
                            <w:r w:rsidRPr="004807B2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58F51" id="Cuadro de texto 145" o:spid="_x0000_s1028" type="#_x0000_t202" style="position:absolute;margin-left:429.55pt;margin-top:10.65pt;width:480.75pt;height:8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" fillcolor="white [3212]" stroked="f">
                <v:stroke dashstyle="1 1" endcap="round"/>
                <v:textbox>
                  <w:txbxContent>
                    <w:p w14:paraId="20618A50" w14:textId="77777777" w:rsidR="00E006AA" w:rsidRPr="004807B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4807B2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CREATE OR REPLACE FUNCTION</w:t>
                      </w:r>
                      <w:r w:rsidRPr="004807B2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4807B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&lt;NOMBRE_FUNCTION&gt; (PARAMETROS)</w:t>
                      </w:r>
                    </w:p>
                    <w:p w14:paraId="5903E1E6" w14:textId="77777777" w:rsidR="00E006AA" w:rsidRPr="00473577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  <w:t>RETURN</w:t>
                      </w:r>
                      <w:r w:rsidRPr="00473577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</w:rPr>
                        <w:t xml:space="preserve"> </w:t>
                      </w:r>
                      <w:r w:rsidRPr="00473577">
                        <w:rPr>
                          <w:rFonts w:ascii="Lucida Console" w:hAnsi="Lucida Console"/>
                          <w:sz w:val="22"/>
                          <w:szCs w:val="20"/>
                        </w:rPr>
                        <w:t>&lt;TIPO_DATO&gt;</w:t>
                      </w:r>
                    </w:p>
                    <w:p w14:paraId="04FE0F4C" w14:textId="77777777" w:rsidR="00E006AA" w:rsidRPr="00473577" w:rsidRDefault="00E006AA" w:rsidP="00E006AA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</w:pPr>
                      <w:r w:rsidRPr="00473577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  <w:t>IS</w:t>
                      </w:r>
                    </w:p>
                    <w:p w14:paraId="219D88D0" w14:textId="77777777" w:rsidR="00E006AA" w:rsidRPr="004807B2" w:rsidRDefault="00E006AA" w:rsidP="00E006AA">
                      <w:pPr>
                        <w:ind w:firstLine="709"/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4807B2">
                        <w:rPr>
                          <w:rFonts w:ascii="Lucida Console" w:hAnsi="Lucida Console"/>
                          <w:sz w:val="22"/>
                          <w:szCs w:val="20"/>
                        </w:rPr>
                        <w:t>&lt;DEFINICION_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</w:rPr>
                        <w:t>DE_</w:t>
                      </w:r>
                      <w:r w:rsidRPr="004807B2">
                        <w:rPr>
                          <w:rFonts w:ascii="Lucida Console" w:hAnsi="Lucida Console"/>
                          <w:sz w:val="22"/>
                          <w:szCs w:val="20"/>
                        </w:rPr>
                        <w:t>VARIABLES&gt;</w:t>
                      </w:r>
                    </w:p>
                    <w:p w14:paraId="339661DD" w14:textId="77777777" w:rsidR="00E006AA" w:rsidRPr="004807B2" w:rsidRDefault="00E006AA" w:rsidP="00E006AA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</w:pPr>
                      <w:r w:rsidRPr="004807B2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  <w:t>BEGIN</w:t>
                      </w:r>
                    </w:p>
                    <w:p w14:paraId="2B352E02" w14:textId="77777777" w:rsidR="00E006AA" w:rsidRPr="004807B2" w:rsidRDefault="00E006AA" w:rsidP="00E006AA">
                      <w:pPr>
                        <w:ind w:firstLine="709"/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4807B2">
                        <w:rPr>
                          <w:rFonts w:ascii="Lucida Console" w:hAnsi="Lucida Console"/>
                          <w:sz w:val="22"/>
                          <w:szCs w:val="20"/>
                        </w:rPr>
                        <w:t>&lt;CODIGO_PLSQL&gt;</w:t>
                      </w:r>
                    </w:p>
                    <w:p w14:paraId="3232CA95" w14:textId="77777777" w:rsidR="00E006AA" w:rsidRPr="004807B2" w:rsidRDefault="00E006AA" w:rsidP="00E006AA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</w:pPr>
                      <w:r w:rsidRPr="004807B2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</w:rPr>
                        <w:t>END</w:t>
                      </w:r>
                      <w:r w:rsidRPr="004807B2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50F4E1" w14:textId="77777777" w:rsidR="00E006AA" w:rsidRPr="00E006AA" w:rsidRDefault="00E006AA" w:rsidP="00E006AA">
      <w:pPr>
        <w:rPr>
          <w:rFonts w:ascii="Stag Book" w:hAnsi="Stag Book"/>
        </w:rPr>
      </w:pPr>
    </w:p>
    <w:p w14:paraId="33CF4E88" w14:textId="77777777" w:rsidR="00E006AA" w:rsidRPr="00E006AA" w:rsidRDefault="00E006AA" w:rsidP="00E006AA">
      <w:pPr>
        <w:rPr>
          <w:rFonts w:ascii="Stag Book" w:hAnsi="Stag Book"/>
        </w:rPr>
      </w:pPr>
    </w:p>
    <w:p w14:paraId="33047560" w14:textId="77777777" w:rsidR="00E006AA" w:rsidRPr="00E006AA" w:rsidRDefault="00E006AA" w:rsidP="00E006AA">
      <w:pPr>
        <w:rPr>
          <w:rFonts w:ascii="Stag Book" w:hAnsi="Stag Book"/>
        </w:rPr>
      </w:pPr>
    </w:p>
    <w:p w14:paraId="4D179FAB" w14:textId="77777777" w:rsidR="00E006AA" w:rsidRPr="00E006AA" w:rsidRDefault="00E006AA" w:rsidP="00E006AA">
      <w:pPr>
        <w:rPr>
          <w:rFonts w:ascii="Stag Book" w:hAnsi="Stag Book"/>
        </w:rPr>
      </w:pPr>
    </w:p>
    <w:p w14:paraId="1E553B04" w14:textId="77777777" w:rsidR="00E006AA" w:rsidRPr="00E006AA" w:rsidRDefault="00E006AA" w:rsidP="00E006AA">
      <w:pPr>
        <w:rPr>
          <w:rFonts w:ascii="Stag Book" w:hAnsi="Stag Book"/>
        </w:rPr>
      </w:pPr>
    </w:p>
    <w:p w14:paraId="46C5BE67" w14:textId="77777777" w:rsidR="00E006AA" w:rsidRPr="00E006AA" w:rsidRDefault="00E006AA" w:rsidP="00E006AA">
      <w:pPr>
        <w:rPr>
          <w:rFonts w:ascii="Stag Book" w:hAnsi="Stag Book"/>
        </w:rPr>
      </w:pPr>
    </w:p>
    <w:p w14:paraId="2B2646DE" w14:textId="4A696107" w:rsidR="00E006AA" w:rsidRDefault="00E006AA" w:rsidP="00E006AA">
      <w:pPr>
        <w:rPr>
          <w:rFonts w:ascii="Stag Book" w:hAnsi="Stag Book"/>
        </w:rPr>
      </w:pPr>
    </w:p>
    <w:p w14:paraId="4E12C3FA" w14:textId="78C47AA2" w:rsidR="00D844C5" w:rsidRPr="00340E0C" w:rsidRDefault="00D65683" w:rsidP="00D844C5">
      <w:pPr>
        <w:jc w:val="both"/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t>Subtema 8</w:t>
      </w:r>
      <w:r w:rsidR="00D844C5" w:rsidRPr="00340E0C">
        <w:rPr>
          <w:rFonts w:ascii="Arial" w:hAnsi="Arial" w:cs="Arial"/>
          <w:b/>
          <w:bCs/>
          <w:color w:val="6F01EE"/>
        </w:rPr>
        <w:t>.</w:t>
      </w:r>
      <w:r w:rsidR="00D844C5">
        <w:rPr>
          <w:rFonts w:ascii="Arial" w:hAnsi="Arial" w:cs="Arial"/>
          <w:b/>
          <w:bCs/>
          <w:color w:val="6F01EE"/>
        </w:rPr>
        <w:t>2</w:t>
      </w:r>
      <w:r w:rsidR="00D844C5" w:rsidRPr="00340E0C">
        <w:rPr>
          <w:rFonts w:ascii="Arial" w:hAnsi="Arial" w:cs="Arial"/>
          <w:b/>
          <w:bCs/>
          <w:color w:val="6F01EE"/>
        </w:rPr>
        <w:t>:</w:t>
      </w:r>
    </w:p>
    <w:p w14:paraId="0DFCEE2B" w14:textId="4AF59920" w:rsidR="00D844C5" w:rsidRDefault="00D844C5" w:rsidP="00D844C5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 w:rsidRPr="00D844C5">
        <w:rPr>
          <w:rFonts w:ascii="Stag Book" w:hAnsi="Stag Book" w:cs="Arial"/>
          <w:color w:val="6F01EE"/>
          <w:sz w:val="36"/>
          <w:szCs w:val="36"/>
          <w:lang w:eastAsia="es-MX"/>
        </w:rPr>
        <w:t xml:space="preserve">Implementa funciones, utilizando el lenguaje PL/SQL, empleo de la sentencia </w:t>
      </w:r>
      <w:r w:rsidRPr="00D844C5">
        <w:rPr>
          <w:rFonts w:ascii="Stag Book" w:hAnsi="Stag Book" w:cs="Arial"/>
          <w:b/>
          <w:color w:val="6F01EE"/>
          <w:sz w:val="36"/>
          <w:szCs w:val="36"/>
          <w:lang w:eastAsia="es-MX"/>
        </w:rPr>
        <w:t>Create or Replace Function</w:t>
      </w:r>
      <w:r w:rsidRPr="00D844C5">
        <w:rPr>
          <w:rFonts w:ascii="Stag Book" w:hAnsi="Stag Book" w:cs="Arial"/>
          <w:color w:val="6F01EE"/>
          <w:sz w:val="36"/>
          <w:szCs w:val="36"/>
          <w:lang w:eastAsia="es-MX"/>
        </w:rPr>
        <w:t xml:space="preserve"> y uso de parámetros </w:t>
      </w:r>
      <w:r w:rsidRPr="00D844C5">
        <w:rPr>
          <w:rFonts w:ascii="Stag Book" w:hAnsi="Stag Book" w:cs="Arial"/>
          <w:b/>
          <w:color w:val="6F01EE"/>
          <w:sz w:val="36"/>
          <w:szCs w:val="36"/>
          <w:lang w:eastAsia="es-MX"/>
        </w:rPr>
        <w:t>in</w:t>
      </w:r>
      <w:r w:rsidRPr="00D844C5">
        <w:rPr>
          <w:rFonts w:ascii="Stag Book" w:hAnsi="Stag Book" w:cs="Arial"/>
          <w:color w:val="6F01EE"/>
          <w:sz w:val="36"/>
          <w:szCs w:val="36"/>
          <w:lang w:eastAsia="es-MX"/>
        </w:rPr>
        <w:t xml:space="preserve">, </w:t>
      </w:r>
      <w:r w:rsidRPr="00D844C5">
        <w:rPr>
          <w:rFonts w:ascii="Stag Book" w:hAnsi="Stag Book" w:cs="Arial"/>
          <w:b/>
          <w:color w:val="6F01EE"/>
          <w:sz w:val="36"/>
          <w:szCs w:val="36"/>
          <w:lang w:eastAsia="es-MX"/>
        </w:rPr>
        <w:t>out</w:t>
      </w:r>
      <w:r w:rsidRPr="00D844C5">
        <w:rPr>
          <w:rFonts w:ascii="Stag Book" w:hAnsi="Stag Book" w:cs="Arial"/>
          <w:color w:val="6F01EE"/>
          <w:sz w:val="36"/>
          <w:szCs w:val="36"/>
          <w:lang w:eastAsia="es-MX"/>
        </w:rPr>
        <w:t xml:space="preserve">, </w:t>
      </w:r>
      <w:r w:rsidRPr="00D844C5">
        <w:rPr>
          <w:rFonts w:ascii="Stag Book" w:hAnsi="Stag Book" w:cs="Arial"/>
          <w:b/>
          <w:color w:val="6F01EE"/>
          <w:sz w:val="36"/>
          <w:szCs w:val="36"/>
          <w:lang w:eastAsia="es-MX"/>
        </w:rPr>
        <w:t>in out</w:t>
      </w:r>
      <w:r w:rsidRPr="00D844C5">
        <w:rPr>
          <w:rFonts w:ascii="Stag Book" w:hAnsi="Stag Book" w:cs="Arial"/>
          <w:color w:val="6F01EE"/>
          <w:sz w:val="36"/>
          <w:szCs w:val="36"/>
          <w:lang w:eastAsia="es-MX"/>
        </w:rPr>
        <w:t>.</w:t>
      </w:r>
    </w:p>
    <w:p w14:paraId="4CF25CC9" w14:textId="77777777" w:rsidR="002646C5" w:rsidRDefault="002646C5" w:rsidP="00E006AA">
      <w:pPr>
        <w:rPr>
          <w:rFonts w:ascii="Stag Book" w:hAnsi="Stag Book"/>
        </w:rPr>
      </w:pPr>
    </w:p>
    <w:p w14:paraId="6E5B9449" w14:textId="091F22A5" w:rsidR="00D844C5" w:rsidRPr="002646C5" w:rsidRDefault="002646C5" w:rsidP="00E006AA">
      <w:pPr>
        <w:rPr>
          <w:rFonts w:ascii="Stag Book" w:hAnsi="Stag Book"/>
          <w:b/>
        </w:rPr>
      </w:pPr>
      <w:r w:rsidRPr="002646C5">
        <w:rPr>
          <w:rFonts w:ascii="Stag Book" w:hAnsi="Stag Book"/>
          <w:b/>
        </w:rPr>
        <w:t>Por favor descargar los Archivos:</w:t>
      </w:r>
    </w:p>
    <w:p w14:paraId="3572FF4E" w14:textId="3ED7BA66" w:rsidR="002646C5" w:rsidRPr="002646C5" w:rsidRDefault="002646C5" w:rsidP="002646C5">
      <w:pPr>
        <w:rPr>
          <w:rFonts w:ascii="Stag Book" w:hAnsi="Stag Book"/>
          <w:b/>
          <w:color w:val="FF0000"/>
        </w:rPr>
      </w:pPr>
      <w:r w:rsidRPr="002646C5">
        <w:rPr>
          <w:rFonts w:ascii="Stag Book" w:hAnsi="Stag Book"/>
          <w:b/>
          <w:color w:val="FF0000"/>
        </w:rPr>
        <w:t xml:space="preserve">Semana08_PL_SQL_1.sql, Semana08_PL_SQL_2.sql </w:t>
      </w:r>
    </w:p>
    <w:p w14:paraId="4BFCFD69" w14:textId="77777777" w:rsidR="002646C5" w:rsidRPr="00E006AA" w:rsidRDefault="002646C5" w:rsidP="00E006AA">
      <w:pPr>
        <w:rPr>
          <w:rFonts w:ascii="Stag Book" w:hAnsi="Stag Book"/>
        </w:rPr>
      </w:pPr>
    </w:p>
    <w:p w14:paraId="76797721" w14:textId="77777777" w:rsidR="00E006AA" w:rsidRPr="00E006AA" w:rsidRDefault="00E006AA" w:rsidP="00E006AA">
      <w:pPr>
        <w:rPr>
          <w:rFonts w:ascii="Stag Book" w:hAnsi="Stag Book"/>
          <w:b/>
        </w:rPr>
      </w:pPr>
      <w:r w:rsidRPr="00E006AA">
        <w:rPr>
          <w:rFonts w:ascii="Stag Book" w:hAnsi="Stag Book"/>
          <w:b/>
        </w:rPr>
        <w:t>Ejemplo 1:</w:t>
      </w:r>
    </w:p>
    <w:p w14:paraId="2CDC2DF1" w14:textId="77777777" w:rsidR="00E006AA" w:rsidRPr="00E006AA" w:rsidRDefault="00E006AA" w:rsidP="00A44959">
      <w:pPr>
        <w:jc w:val="both"/>
        <w:rPr>
          <w:rFonts w:ascii="Stag Book" w:hAnsi="Stag Book"/>
        </w:rPr>
      </w:pPr>
      <w:r w:rsidRPr="00E006AA">
        <w:rPr>
          <w:rFonts w:ascii="Stag Book" w:hAnsi="Stag Book"/>
        </w:rPr>
        <w:t>Crear una función el cual reciba 3 valores A, B y OP las variables A y B recibirán valores, los cuales serán sometidos a las operaciones básicas conocidas, la variable OP decidirá el tipo de operación a realizar, estas pueden ser: 1=Suma, 2=Resta, 3=Multiplicación y 4=División. La función deberá devolver un resultado (RETURN).</w:t>
      </w:r>
    </w:p>
    <w:p w14:paraId="15DB4142" w14:textId="77777777" w:rsidR="00E006AA" w:rsidRPr="00E006AA" w:rsidRDefault="00E006AA" w:rsidP="00E006AA">
      <w:pPr>
        <w:rPr>
          <w:rFonts w:ascii="Stag Book" w:hAnsi="Stag Book"/>
        </w:rPr>
      </w:pPr>
      <w:r w:rsidRPr="00E006AA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80E1C" wp14:editId="51A7A2CB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6086475" cy="2324100"/>
                <wp:effectExtent l="0" t="0" r="28575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681F6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CREATE OR REPLACE FUNCTION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OPERACION</w:t>
                            </w:r>
                          </w:p>
                          <w:p w14:paraId="0D74A1C6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(A NUMBER, B NUMBER, OP NUMBER)</w:t>
                            </w:r>
                          </w:p>
                          <w:p w14:paraId="4E6ECF84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NUMBER</w:t>
                            </w:r>
                          </w:p>
                          <w:p w14:paraId="0C1BE9B3" w14:textId="77777777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25E13D57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F024FD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NUMBER:=0;</w:t>
                            </w:r>
                          </w:p>
                          <w:p w14:paraId="4CFAE6C1" w14:textId="77777777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50736423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CASE 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5D56D60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WHEN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OP=1 THEN </w:t>
                            </w:r>
                            <w:r w:rsidRPr="00F024FD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:=A + B;</w:t>
                            </w:r>
                          </w:p>
                          <w:p w14:paraId="17D1F3D7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WHEN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OP=2 THEN </w:t>
                            </w:r>
                            <w:r w:rsidRPr="00F024FD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:=A - B;</w:t>
                            </w:r>
                          </w:p>
                          <w:p w14:paraId="6C842B3C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WHEN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OP=3 THEN </w:t>
                            </w:r>
                            <w:r w:rsidRPr="00F024FD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:=A * B;</w:t>
                            </w:r>
                          </w:p>
                          <w:p w14:paraId="257B9C7A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WHEN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OP=4 THEN </w:t>
                            </w:r>
                            <w:r w:rsidRPr="00F024FD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:=A / B;</w:t>
                            </w:r>
                          </w:p>
                          <w:p w14:paraId="122EBB95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ELSE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5DEECA4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DBMS_OUTPUT.PUT_LINE ('OPERACIÓN INCORRECTA');</w:t>
                            </w:r>
                          </w:p>
                          <w:p w14:paraId="74291B2E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END CASE; 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                 </w:t>
                            </w:r>
                          </w:p>
                          <w:p w14:paraId="6804981D" w14:textId="77777777" w:rsidR="00E006AA" w:rsidRPr="00C24E72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24FD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</w:t>
                            </w:r>
                            <w:r w:rsidRPr="00C24E72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34C79AA" w14:textId="77777777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80E1C" id="Cuadro de texto 1" o:spid="_x0000_s1029" type="#_x0000_t202" style="position:absolute;margin-left:428.05pt;margin-top:3.8pt;width:479.25pt;height:18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">
                <v:stroke dashstyle="1 1" endcap="round"/>
                <v:textbox>
                  <w:txbxContent>
                    <w:p w14:paraId="4FC681F6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CREATE OR REPLACE FUNCTION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OPERACION</w:t>
                      </w:r>
                    </w:p>
                    <w:p w14:paraId="0D74A1C6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(A NUMBER, B NUMBER, OP NUMBER)</w:t>
                      </w:r>
                    </w:p>
                    <w:p w14:paraId="4E6ECF84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NUMBER</w:t>
                      </w:r>
                    </w:p>
                    <w:p w14:paraId="0C1BE9B3" w14:textId="77777777" w:rsidR="00E006AA" w:rsidRPr="00CB1548" w:rsidRDefault="00E006AA" w:rsidP="00E006AA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</w:p>
                    <w:p w14:paraId="25E13D57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Pr="00F024FD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C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NUMBER:=0;</w:t>
                      </w:r>
                    </w:p>
                    <w:p w14:paraId="4CFAE6C1" w14:textId="77777777" w:rsidR="00E006AA" w:rsidRPr="00CB1548" w:rsidRDefault="00E006AA" w:rsidP="00E006AA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50736423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CASE 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5D56D60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WHEN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OP=1 THEN </w:t>
                      </w:r>
                      <w:r w:rsidRPr="00F024FD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C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:=A + B;</w:t>
                      </w:r>
                    </w:p>
                    <w:p w14:paraId="17D1F3D7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WHEN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OP=2 THEN </w:t>
                      </w:r>
                      <w:r w:rsidRPr="00F024FD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C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:=A - B;</w:t>
                      </w:r>
                    </w:p>
                    <w:p w14:paraId="6C842B3C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WHEN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OP=3 THEN </w:t>
                      </w:r>
                      <w:r w:rsidRPr="00F024FD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C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:=A * B;</w:t>
                      </w:r>
                    </w:p>
                    <w:p w14:paraId="257B9C7A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WHEN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OP=4 THEN </w:t>
                      </w:r>
                      <w:r w:rsidRPr="00F024FD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C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:=A / B;</w:t>
                      </w:r>
                    </w:p>
                    <w:p w14:paraId="122EBB95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ELSE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5DEECA4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DBMS_OUTPUT.PUT_LINE ('OPERACIÓN INCORRECTA');</w:t>
                      </w:r>
                    </w:p>
                    <w:p w14:paraId="74291B2E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END CASE; 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                 </w:t>
                      </w:r>
                    </w:p>
                    <w:p w14:paraId="6804981D" w14:textId="77777777" w:rsidR="00E006AA" w:rsidRPr="00C24E72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F024FD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C</w:t>
                      </w:r>
                      <w:r w:rsidRPr="00C24E72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134C79AA" w14:textId="77777777" w:rsidR="00E006AA" w:rsidRPr="00CB1548" w:rsidRDefault="00E006AA" w:rsidP="00E006AA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33820" w14:textId="77777777" w:rsidR="00E006AA" w:rsidRPr="00E006AA" w:rsidRDefault="00E006AA" w:rsidP="00E006AA">
      <w:pPr>
        <w:rPr>
          <w:rFonts w:ascii="Stag Book" w:hAnsi="Stag Book"/>
        </w:rPr>
      </w:pPr>
    </w:p>
    <w:p w14:paraId="546CF179" w14:textId="77777777" w:rsidR="00E006AA" w:rsidRPr="00E006AA" w:rsidRDefault="00E006AA" w:rsidP="00E006AA">
      <w:pPr>
        <w:rPr>
          <w:rFonts w:ascii="Stag Book" w:hAnsi="Stag Book"/>
        </w:rPr>
      </w:pPr>
    </w:p>
    <w:p w14:paraId="7278A497" w14:textId="77777777" w:rsidR="00E006AA" w:rsidRPr="00E006AA" w:rsidRDefault="00E006AA" w:rsidP="00E006AA">
      <w:pPr>
        <w:rPr>
          <w:rFonts w:ascii="Stag Book" w:hAnsi="Stag Book"/>
        </w:rPr>
      </w:pPr>
    </w:p>
    <w:p w14:paraId="194F3BCE" w14:textId="77777777" w:rsidR="00E006AA" w:rsidRPr="00E006AA" w:rsidRDefault="00E006AA" w:rsidP="00E006AA">
      <w:pPr>
        <w:rPr>
          <w:rFonts w:ascii="Stag Book" w:hAnsi="Stag Book"/>
        </w:rPr>
      </w:pPr>
    </w:p>
    <w:p w14:paraId="0FB6068F" w14:textId="77777777" w:rsidR="00E006AA" w:rsidRPr="00E006AA" w:rsidRDefault="00E006AA" w:rsidP="00E006AA">
      <w:pPr>
        <w:rPr>
          <w:rFonts w:ascii="Stag Book" w:hAnsi="Stag Book"/>
        </w:rPr>
      </w:pPr>
    </w:p>
    <w:p w14:paraId="552662AE" w14:textId="77777777" w:rsidR="00E006AA" w:rsidRPr="00E006AA" w:rsidRDefault="00E006AA" w:rsidP="00E006AA">
      <w:pPr>
        <w:rPr>
          <w:rFonts w:ascii="Stag Book" w:hAnsi="Stag Book"/>
        </w:rPr>
      </w:pPr>
    </w:p>
    <w:p w14:paraId="3CA49909" w14:textId="77777777" w:rsidR="00E006AA" w:rsidRPr="00E006AA" w:rsidRDefault="00E006AA" w:rsidP="00E006AA">
      <w:pPr>
        <w:rPr>
          <w:rFonts w:ascii="Stag Book" w:hAnsi="Stag Book"/>
        </w:rPr>
      </w:pPr>
    </w:p>
    <w:p w14:paraId="118FB05C" w14:textId="77777777" w:rsidR="00E006AA" w:rsidRPr="00E006AA" w:rsidRDefault="00E006AA" w:rsidP="00E006AA">
      <w:pPr>
        <w:rPr>
          <w:rFonts w:ascii="Stag Book" w:hAnsi="Stag Book"/>
        </w:rPr>
      </w:pPr>
    </w:p>
    <w:p w14:paraId="506D74D7" w14:textId="77777777" w:rsidR="00E006AA" w:rsidRPr="00E006AA" w:rsidRDefault="00E006AA" w:rsidP="00E006AA">
      <w:pPr>
        <w:rPr>
          <w:rFonts w:ascii="Stag Book" w:hAnsi="Stag Book"/>
        </w:rPr>
      </w:pPr>
    </w:p>
    <w:p w14:paraId="12283785" w14:textId="77777777" w:rsidR="00E006AA" w:rsidRPr="00E006AA" w:rsidRDefault="00E006AA" w:rsidP="00E006AA">
      <w:pPr>
        <w:rPr>
          <w:rFonts w:ascii="Stag Book" w:hAnsi="Stag Book"/>
        </w:rPr>
      </w:pPr>
    </w:p>
    <w:p w14:paraId="2BE6B3DF" w14:textId="77777777" w:rsidR="00E006AA" w:rsidRPr="00E006AA" w:rsidRDefault="00E006AA" w:rsidP="00E006AA">
      <w:pPr>
        <w:rPr>
          <w:rFonts w:ascii="Stag Book" w:hAnsi="Stag Book"/>
        </w:rPr>
      </w:pPr>
    </w:p>
    <w:p w14:paraId="4C8F4196" w14:textId="77777777" w:rsidR="00E006AA" w:rsidRPr="00E006AA" w:rsidRDefault="00E006AA" w:rsidP="00E006AA">
      <w:pPr>
        <w:rPr>
          <w:rFonts w:ascii="Stag Book" w:hAnsi="Stag Book"/>
        </w:rPr>
      </w:pPr>
    </w:p>
    <w:p w14:paraId="2ED3ED96" w14:textId="77777777" w:rsidR="00E006AA" w:rsidRPr="00E006AA" w:rsidRDefault="00E006AA" w:rsidP="00E006AA">
      <w:pPr>
        <w:rPr>
          <w:rFonts w:ascii="Stag Book" w:hAnsi="Stag Book"/>
        </w:rPr>
      </w:pPr>
    </w:p>
    <w:p w14:paraId="134E6205" w14:textId="513C16FB" w:rsidR="00E006AA" w:rsidRDefault="00E006AA" w:rsidP="00E006AA">
      <w:pPr>
        <w:rPr>
          <w:rFonts w:ascii="Stag Book" w:hAnsi="Stag Book"/>
        </w:rPr>
      </w:pPr>
    </w:p>
    <w:p w14:paraId="41131B14" w14:textId="627E35B3" w:rsidR="00E006AA" w:rsidRPr="00E006AA" w:rsidRDefault="00E006AA" w:rsidP="00E006AA">
      <w:pPr>
        <w:rPr>
          <w:rFonts w:ascii="Stag Book" w:hAnsi="Stag Book"/>
          <w:b/>
        </w:rPr>
      </w:pPr>
      <w:r w:rsidRPr="00E006AA">
        <w:rPr>
          <w:rFonts w:ascii="Stag Book" w:hAnsi="Stag Book"/>
          <w:b/>
        </w:rPr>
        <w:t xml:space="preserve">La </w:t>
      </w:r>
      <w:r w:rsidR="006E436A">
        <w:rPr>
          <w:rFonts w:ascii="Stag Book" w:hAnsi="Stag Book"/>
          <w:b/>
        </w:rPr>
        <w:t>F</w:t>
      </w:r>
      <w:r w:rsidRPr="00E006AA">
        <w:rPr>
          <w:rFonts w:ascii="Stag Book" w:hAnsi="Stag Book"/>
          <w:b/>
        </w:rPr>
        <w:t>unción debe ser probada de 2 formas:</w:t>
      </w:r>
    </w:p>
    <w:p w14:paraId="1502B020" w14:textId="77777777" w:rsidR="00E006AA" w:rsidRPr="00E006AA" w:rsidRDefault="00E006AA" w:rsidP="00E006AA">
      <w:pPr>
        <w:rPr>
          <w:rFonts w:ascii="Stag Book" w:hAnsi="Stag Book"/>
        </w:rPr>
      </w:pPr>
    </w:p>
    <w:p w14:paraId="232B77A5" w14:textId="77777777" w:rsidR="00E006AA" w:rsidRPr="00E006AA" w:rsidRDefault="00E006AA" w:rsidP="00E006AA">
      <w:pPr>
        <w:rPr>
          <w:rFonts w:ascii="Stag Book" w:hAnsi="Stag Book"/>
          <w:b/>
        </w:rPr>
      </w:pPr>
      <w:r w:rsidRPr="00E006AA">
        <w:rPr>
          <w:rFonts w:ascii="Stag Book" w:hAnsi="Stag Book"/>
          <w:b/>
        </w:rPr>
        <w:t>FORMA 1: usando la tabla DUAL.</w:t>
      </w:r>
      <w:r w:rsidRPr="00E006AA">
        <w:rPr>
          <w:rFonts w:ascii="Stag Book" w:hAnsi="Stag Book"/>
          <w:b/>
          <w:noProof/>
          <w:lang w:eastAsia="es-PE"/>
        </w:rPr>
        <w:t xml:space="preserve"> </w:t>
      </w:r>
    </w:p>
    <w:p w14:paraId="5599BB5F" w14:textId="77777777" w:rsidR="00E006AA" w:rsidRPr="00E006AA" w:rsidRDefault="00E006AA" w:rsidP="00E006AA">
      <w:pPr>
        <w:rPr>
          <w:rFonts w:ascii="Stag Book" w:hAnsi="Stag Book"/>
        </w:rPr>
      </w:pPr>
      <w:r w:rsidRPr="00E006AA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C639F" wp14:editId="0B9862C4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6096000" cy="666750"/>
                <wp:effectExtent l="0" t="0" r="19050" b="1905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953F3" w14:textId="77777777" w:rsidR="00E006AA" w:rsidRPr="00CC7D1F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C7D1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r w:rsidRPr="00CC7D1F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OPERACION</w:t>
                            </w:r>
                            <w:r w:rsidRPr="00CC7D1F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C7D1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(10, 20, 1)  "SUMA" FROM DUAL;</w:t>
                            </w:r>
                          </w:p>
                          <w:p w14:paraId="37B638EA" w14:textId="77777777" w:rsidR="00E006AA" w:rsidRPr="00CC7D1F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C7D1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r w:rsidRPr="00CC7D1F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OPERACION </w:t>
                            </w:r>
                            <w:r w:rsidRPr="00CC7D1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(10, 20, 2)  "RESTA" FROM DUAL;</w:t>
                            </w:r>
                          </w:p>
                          <w:p w14:paraId="64B24637" w14:textId="77777777" w:rsidR="00E006AA" w:rsidRPr="00CC7D1F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C7D1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r w:rsidRPr="00CC7D1F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OPERACION</w:t>
                            </w:r>
                            <w:r w:rsidRPr="00CC7D1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(10, 20, 3)  "MULTIPLICACION" FROM DUAL;</w:t>
                            </w:r>
                          </w:p>
                          <w:p w14:paraId="263CAAB0" w14:textId="77777777" w:rsidR="00E006AA" w:rsidRPr="00CC7D1F" w:rsidRDefault="00E006AA" w:rsidP="00E006AA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C7D1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r w:rsidRPr="00CC7D1F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OPERACION </w:t>
                            </w:r>
                            <w:r w:rsidRPr="00CC7D1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(10, 20, 4)  "DIVISION" FROM DUAL;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C639F" id="Cuadro de texto 16" o:spid="_x0000_s1030" type="#_x0000_t202" style="position:absolute;margin-left:428.8pt;margin-top:8.15pt;width:480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">
                <v:stroke dashstyle="1 1" endcap="round"/>
                <v:textbox>
                  <w:txbxContent>
                    <w:p w14:paraId="051953F3" w14:textId="77777777" w:rsidR="00E006AA" w:rsidRPr="00CC7D1F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C7D1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SELECT </w:t>
                      </w:r>
                      <w:r w:rsidRPr="00CC7D1F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OPERACION</w:t>
                      </w:r>
                      <w:r w:rsidRPr="00CC7D1F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CC7D1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(10, 20, 1)  "SUMA" FROM DUAL;</w:t>
                      </w:r>
                    </w:p>
                    <w:p w14:paraId="37B638EA" w14:textId="77777777" w:rsidR="00E006AA" w:rsidRPr="00CC7D1F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C7D1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SELECT </w:t>
                      </w:r>
                      <w:r w:rsidRPr="00CC7D1F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OPERACION </w:t>
                      </w:r>
                      <w:r w:rsidRPr="00CC7D1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(10, 20, 2)  "RESTA" FROM DUAL;</w:t>
                      </w:r>
                    </w:p>
                    <w:p w14:paraId="64B24637" w14:textId="77777777" w:rsidR="00E006AA" w:rsidRPr="00CC7D1F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C7D1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SELECT </w:t>
                      </w:r>
                      <w:r w:rsidRPr="00CC7D1F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OPERACION</w:t>
                      </w:r>
                      <w:r w:rsidRPr="00CC7D1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(10, 20, 3)  "MULTIPLICACION" FROM DUAL;</w:t>
                      </w:r>
                    </w:p>
                    <w:p w14:paraId="263CAAB0" w14:textId="77777777" w:rsidR="00E006AA" w:rsidRPr="00CC7D1F" w:rsidRDefault="00E006AA" w:rsidP="00E006AA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CC7D1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SELECT </w:t>
                      </w:r>
                      <w:r w:rsidRPr="00CC7D1F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OPERACION </w:t>
                      </w:r>
                      <w:r w:rsidRPr="00CC7D1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(10, 20, 4)  "DIVISION" FROM DUAL;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B621D4" w14:textId="77777777" w:rsidR="00E006AA" w:rsidRPr="00E006AA" w:rsidRDefault="00E006AA" w:rsidP="00E006AA">
      <w:pPr>
        <w:rPr>
          <w:rFonts w:ascii="Stag Book" w:hAnsi="Stag Book"/>
        </w:rPr>
      </w:pPr>
    </w:p>
    <w:p w14:paraId="373C6E39" w14:textId="77777777" w:rsidR="00E006AA" w:rsidRPr="00E006AA" w:rsidRDefault="00E006AA" w:rsidP="00E006AA">
      <w:pPr>
        <w:rPr>
          <w:rFonts w:ascii="Stag Book" w:hAnsi="Stag Book"/>
        </w:rPr>
      </w:pPr>
    </w:p>
    <w:p w14:paraId="245D60FE" w14:textId="77777777" w:rsidR="00E006AA" w:rsidRPr="00E006AA" w:rsidRDefault="00E006AA" w:rsidP="00E006AA">
      <w:pPr>
        <w:rPr>
          <w:rFonts w:ascii="Stag Book" w:hAnsi="Stag Book"/>
        </w:rPr>
      </w:pPr>
    </w:p>
    <w:p w14:paraId="2D5EB369" w14:textId="7BE8A89D" w:rsidR="00E006AA" w:rsidRDefault="00E006AA" w:rsidP="00E006AA">
      <w:pPr>
        <w:rPr>
          <w:rFonts w:ascii="Stag Book" w:hAnsi="Stag Book"/>
        </w:rPr>
      </w:pPr>
    </w:p>
    <w:p w14:paraId="27997B88" w14:textId="77777777" w:rsidR="006E436A" w:rsidRPr="00E006AA" w:rsidRDefault="006E436A" w:rsidP="00E006AA">
      <w:pPr>
        <w:rPr>
          <w:rFonts w:ascii="Stag Book" w:hAnsi="Stag Book"/>
        </w:rPr>
      </w:pPr>
    </w:p>
    <w:p w14:paraId="25159365" w14:textId="3BB27A61" w:rsidR="00E006AA" w:rsidRPr="00E006AA" w:rsidRDefault="00E006AA" w:rsidP="00E006AA">
      <w:pPr>
        <w:rPr>
          <w:rFonts w:ascii="Stag Book" w:hAnsi="Stag Book"/>
          <w:b/>
        </w:rPr>
      </w:pPr>
      <w:r w:rsidRPr="00E006AA">
        <w:rPr>
          <w:rFonts w:ascii="Stag Book" w:hAnsi="Stag Book"/>
          <w:b/>
        </w:rPr>
        <w:t>FORMA 2: desde un bloque anónimo</w:t>
      </w:r>
    </w:p>
    <w:p w14:paraId="47C451C6" w14:textId="4DD8BA3B" w:rsidR="00E006AA" w:rsidRPr="00E006AA" w:rsidRDefault="006E436A" w:rsidP="00E006AA">
      <w:pPr>
        <w:rPr>
          <w:rFonts w:ascii="Stag Book" w:hAnsi="Stag Book"/>
        </w:rPr>
      </w:pPr>
      <w:r w:rsidRPr="00E006AA">
        <w:rPr>
          <w:rFonts w:ascii="Stag Book" w:hAnsi="Stag Book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DF3DF" wp14:editId="392AE2F6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096000" cy="1752600"/>
                <wp:effectExtent l="0" t="0" r="19050" b="19050"/>
                <wp:wrapNone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72AF6" w14:textId="77777777" w:rsidR="00E006AA" w:rsidRPr="00E42E28" w:rsidRDefault="00E006AA" w:rsidP="00E006AA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E42E2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SET SERVEROUTPUT ON;</w:t>
                            </w:r>
                          </w:p>
                          <w:p w14:paraId="58A80C76" w14:textId="77777777" w:rsidR="00E006AA" w:rsidRPr="00E42E28" w:rsidRDefault="00E006AA" w:rsidP="00E006AA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E42E2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41F3023A" w14:textId="77777777" w:rsidR="00E006AA" w:rsidRPr="00E42E28" w:rsidRDefault="00E006AA" w:rsidP="00E006AA">
                            <w:pPr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</w:pPr>
                            <w:r w:rsidRPr="00E42E28">
                              <w:rPr>
                                <w:rFonts w:ascii="Lucida Console" w:hAnsi="Lucida Console"/>
                                <w:szCs w:val="20"/>
                                <w:lang w:val="en-US"/>
                              </w:rPr>
                              <w:t xml:space="preserve">  Valor NUMBER;</w:t>
                            </w:r>
                          </w:p>
                          <w:p w14:paraId="22A95279" w14:textId="77777777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BEGIN</w:t>
                            </w:r>
                          </w:p>
                          <w:p w14:paraId="54CDB8E8" w14:textId="77777777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szCs w:val="20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    Valor :=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 xml:space="preserve">OPERACION </w:t>
                            </w: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>(10, 10, 1);</w:t>
                            </w:r>
                          </w:p>
                          <w:p w14:paraId="733B8B06" w14:textId="28537061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szCs w:val="20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    DBMS_OUTPUT.PUT_</w:t>
                            </w:r>
                            <w:r w:rsidR="006E436A"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>LINE (</w:t>
                            </w: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>'LA SUMA ES: ' || Valor);</w:t>
                            </w:r>
                          </w:p>
                          <w:p w14:paraId="4E5150DA" w14:textId="77777777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szCs w:val="20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    Valor :=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OPERACION</w:t>
                            </w:r>
                            <w:r w:rsidRPr="00CB1548">
                              <w:rPr>
                                <w:rFonts w:ascii="Lucida Console" w:hAnsi="Lucida Console"/>
                                <w:color w:val="002060"/>
                                <w:szCs w:val="20"/>
                              </w:rPr>
                              <w:t xml:space="preserve"> </w:t>
                            </w: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>(10, 10, 2);</w:t>
                            </w:r>
                          </w:p>
                          <w:p w14:paraId="209795C9" w14:textId="77777777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szCs w:val="20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    DBMS_OUTPUT.PUT_LINE ('LA RESTA ES: ' || Valor);</w:t>
                            </w:r>
                          </w:p>
                          <w:p w14:paraId="725A0AA5" w14:textId="77777777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szCs w:val="20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    Valor :=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OPERACION</w:t>
                            </w: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 (10, 10, 3);</w:t>
                            </w:r>
                          </w:p>
                          <w:p w14:paraId="035758DA" w14:textId="77777777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szCs w:val="20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    DBMS_OUTPUT.PUT_LINE ('LA MULTIPLICACION ES: ' || Valor);</w:t>
                            </w:r>
                          </w:p>
                          <w:p w14:paraId="48F84EE1" w14:textId="77777777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szCs w:val="20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>Valor :</w:t>
                            </w:r>
                            <w:proofErr w:type="gramEnd"/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= </w:t>
                            </w:r>
                            <w:r w:rsidRPr="00CB154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</w:rPr>
                              <w:t>OPERACION</w:t>
                            </w: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 (10, 10, 4);</w:t>
                            </w:r>
                          </w:p>
                          <w:p w14:paraId="78F6E39A" w14:textId="77777777" w:rsidR="00E006AA" w:rsidRPr="00CB1548" w:rsidRDefault="00E006AA" w:rsidP="00E006AA">
                            <w:pPr>
                              <w:rPr>
                                <w:rFonts w:ascii="Lucida Console" w:hAnsi="Lucida Console"/>
                                <w:szCs w:val="20"/>
                              </w:rPr>
                            </w:pPr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 xml:space="preserve">    DBMS_OUTPUT.PUT_</w:t>
                            </w:r>
                            <w:proofErr w:type="gramStart"/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CB1548">
                              <w:rPr>
                                <w:rFonts w:ascii="Lucida Console" w:hAnsi="Lucida Console"/>
                                <w:szCs w:val="20"/>
                              </w:rPr>
                              <w:t>'LA DIVISION ES: ' || Valor);</w:t>
                            </w:r>
                          </w:p>
                          <w:p w14:paraId="3286914B" w14:textId="77777777" w:rsidR="00E006AA" w:rsidRPr="00E42E28" w:rsidRDefault="00E006AA" w:rsidP="00E006AA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</w:pPr>
                            <w:r w:rsidRPr="00E42E28">
                              <w:rPr>
                                <w:rFonts w:ascii="Lucida Console" w:hAnsi="Lucida Console"/>
                                <w:b/>
                                <w:color w:val="00206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DF3DF" id="Cuadro de texto 26" o:spid="_x0000_s1031" type="#_x0000_t202" style="position:absolute;margin-left:428.8pt;margin-top:4.8pt;width:480pt;height:13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">
                <v:stroke dashstyle="1 1" endcap="round"/>
                <v:textbox>
                  <w:txbxContent>
                    <w:p w14:paraId="6B272AF6" w14:textId="77777777" w:rsidR="00E006AA" w:rsidRPr="00E42E28" w:rsidRDefault="00E006AA" w:rsidP="00E006AA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E42E28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SET SERVEROUTPUT ON;</w:t>
                      </w:r>
                    </w:p>
                    <w:p w14:paraId="58A80C76" w14:textId="77777777" w:rsidR="00E006AA" w:rsidRPr="00E42E28" w:rsidRDefault="00E006AA" w:rsidP="00E006AA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E42E28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DECLARE</w:t>
                      </w:r>
                    </w:p>
                    <w:p w14:paraId="41F3023A" w14:textId="77777777" w:rsidR="00E006AA" w:rsidRPr="00E42E28" w:rsidRDefault="00E006AA" w:rsidP="00E006AA">
                      <w:pPr>
                        <w:rPr>
                          <w:rFonts w:ascii="Lucida Console" w:hAnsi="Lucida Console"/>
                          <w:szCs w:val="20"/>
                          <w:lang w:val="en-US"/>
                        </w:rPr>
                      </w:pPr>
                      <w:r w:rsidRPr="00E42E28">
                        <w:rPr>
                          <w:rFonts w:ascii="Lucida Console" w:hAnsi="Lucida Console"/>
                          <w:szCs w:val="20"/>
                          <w:lang w:val="en-US"/>
                        </w:rPr>
                        <w:t xml:space="preserve">  Valor NUMBER;</w:t>
                      </w:r>
                    </w:p>
                    <w:p w14:paraId="22A95279" w14:textId="77777777" w:rsidR="00E006AA" w:rsidRPr="00CB1548" w:rsidRDefault="00E006AA" w:rsidP="00E006AA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</w:pP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BEGIN</w:t>
                      </w:r>
                    </w:p>
                    <w:p w14:paraId="54CDB8E8" w14:textId="77777777" w:rsidR="00E006AA" w:rsidRPr="00CB1548" w:rsidRDefault="00E006AA" w:rsidP="00E006AA">
                      <w:pPr>
                        <w:rPr>
                          <w:rFonts w:ascii="Lucida Console" w:hAnsi="Lucida Console"/>
                          <w:szCs w:val="20"/>
                        </w:rPr>
                      </w:pP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 xml:space="preserve">    Valor :=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 xml:space="preserve">OPERACION </w:t>
                      </w: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>(10, 10, 1);</w:t>
                      </w:r>
                    </w:p>
                    <w:p w14:paraId="733B8B06" w14:textId="28537061" w:rsidR="00E006AA" w:rsidRPr="00CB1548" w:rsidRDefault="00E006AA" w:rsidP="00E006AA">
                      <w:pPr>
                        <w:rPr>
                          <w:rFonts w:ascii="Lucida Console" w:hAnsi="Lucida Console"/>
                          <w:szCs w:val="20"/>
                        </w:rPr>
                      </w:pP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 xml:space="preserve">    DBMS_OUTPUT.PUT_</w:t>
                      </w:r>
                      <w:r w:rsidR="006E436A" w:rsidRPr="00CB1548">
                        <w:rPr>
                          <w:rFonts w:ascii="Lucida Console" w:hAnsi="Lucida Console"/>
                          <w:szCs w:val="20"/>
                        </w:rPr>
                        <w:t>LINE (</w:t>
                      </w: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>'LA SUMA ES: ' || Valor);</w:t>
                      </w:r>
                    </w:p>
                    <w:p w14:paraId="4E5150DA" w14:textId="77777777" w:rsidR="00E006AA" w:rsidRPr="00CB1548" w:rsidRDefault="00E006AA" w:rsidP="00E006AA">
                      <w:pPr>
                        <w:rPr>
                          <w:rFonts w:ascii="Lucida Console" w:hAnsi="Lucida Console"/>
                          <w:szCs w:val="20"/>
                        </w:rPr>
                      </w:pP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 xml:space="preserve">    Valor :=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OPERACION</w:t>
                      </w:r>
                      <w:r w:rsidRPr="00CB1548">
                        <w:rPr>
                          <w:rFonts w:ascii="Lucida Console" w:hAnsi="Lucida Console"/>
                          <w:color w:val="002060"/>
                          <w:szCs w:val="20"/>
                        </w:rPr>
                        <w:t xml:space="preserve"> </w:t>
                      </w: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>(10, 10, 2);</w:t>
                      </w:r>
                    </w:p>
                    <w:p w14:paraId="209795C9" w14:textId="77777777" w:rsidR="00E006AA" w:rsidRPr="00CB1548" w:rsidRDefault="00E006AA" w:rsidP="00E006AA">
                      <w:pPr>
                        <w:rPr>
                          <w:rFonts w:ascii="Lucida Console" w:hAnsi="Lucida Console"/>
                          <w:szCs w:val="20"/>
                        </w:rPr>
                      </w:pP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 xml:space="preserve">    DBMS_OUTPUT.PUT_LINE ('LA RESTA ES: ' || Valor);</w:t>
                      </w:r>
                    </w:p>
                    <w:p w14:paraId="725A0AA5" w14:textId="77777777" w:rsidR="00E006AA" w:rsidRPr="00CB1548" w:rsidRDefault="00E006AA" w:rsidP="00E006AA">
                      <w:pPr>
                        <w:rPr>
                          <w:rFonts w:ascii="Lucida Console" w:hAnsi="Lucida Console"/>
                          <w:szCs w:val="20"/>
                        </w:rPr>
                      </w:pP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 xml:space="preserve">    Valor :=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OPERACION</w:t>
                      </w: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 xml:space="preserve"> (10, 10, 3);</w:t>
                      </w:r>
                    </w:p>
                    <w:p w14:paraId="035758DA" w14:textId="77777777" w:rsidR="00E006AA" w:rsidRPr="00CB1548" w:rsidRDefault="00E006AA" w:rsidP="00E006AA">
                      <w:pPr>
                        <w:rPr>
                          <w:rFonts w:ascii="Lucida Console" w:hAnsi="Lucida Console"/>
                          <w:szCs w:val="20"/>
                        </w:rPr>
                      </w:pP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 xml:space="preserve">    DBMS_OUTPUT.PUT_LINE ('LA MULTIPLICACION ES: ' || Valor);</w:t>
                      </w:r>
                    </w:p>
                    <w:p w14:paraId="48F84EE1" w14:textId="77777777" w:rsidR="00E006AA" w:rsidRPr="00CB1548" w:rsidRDefault="00E006AA" w:rsidP="00E006AA">
                      <w:pPr>
                        <w:rPr>
                          <w:rFonts w:ascii="Lucida Console" w:hAnsi="Lucida Console"/>
                          <w:szCs w:val="20"/>
                        </w:rPr>
                      </w:pP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 xml:space="preserve">    </w:t>
                      </w:r>
                      <w:proofErr w:type="gramStart"/>
                      <w:r w:rsidRPr="00CB1548">
                        <w:rPr>
                          <w:rFonts w:ascii="Lucida Console" w:hAnsi="Lucida Console"/>
                          <w:szCs w:val="20"/>
                        </w:rPr>
                        <w:t>Valor :</w:t>
                      </w:r>
                      <w:proofErr w:type="gramEnd"/>
                      <w:r w:rsidRPr="00CB1548">
                        <w:rPr>
                          <w:rFonts w:ascii="Lucida Console" w:hAnsi="Lucida Console"/>
                          <w:szCs w:val="20"/>
                        </w:rPr>
                        <w:t xml:space="preserve">= </w:t>
                      </w:r>
                      <w:r w:rsidRPr="00CB1548">
                        <w:rPr>
                          <w:rFonts w:ascii="Lucida Console" w:hAnsi="Lucida Console"/>
                          <w:b/>
                          <w:color w:val="002060"/>
                          <w:szCs w:val="20"/>
                        </w:rPr>
                        <w:t>OPERACION</w:t>
                      </w: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 xml:space="preserve"> (10, 10, 4);</w:t>
                      </w:r>
                    </w:p>
                    <w:p w14:paraId="78F6E39A" w14:textId="77777777" w:rsidR="00E006AA" w:rsidRPr="00CB1548" w:rsidRDefault="00E006AA" w:rsidP="00E006AA">
                      <w:pPr>
                        <w:rPr>
                          <w:rFonts w:ascii="Lucida Console" w:hAnsi="Lucida Console"/>
                          <w:szCs w:val="20"/>
                        </w:rPr>
                      </w:pPr>
                      <w:r w:rsidRPr="00CB1548">
                        <w:rPr>
                          <w:rFonts w:ascii="Lucida Console" w:hAnsi="Lucida Console"/>
                          <w:szCs w:val="20"/>
                        </w:rPr>
                        <w:t xml:space="preserve">    DBMS_OUTPUT.PUT_</w:t>
                      </w:r>
                      <w:proofErr w:type="gramStart"/>
                      <w:r w:rsidRPr="00CB1548">
                        <w:rPr>
                          <w:rFonts w:ascii="Lucida Console" w:hAnsi="Lucida Console"/>
                          <w:szCs w:val="20"/>
                        </w:rPr>
                        <w:t>LINE(</w:t>
                      </w:r>
                      <w:proofErr w:type="gramEnd"/>
                      <w:r w:rsidRPr="00CB1548">
                        <w:rPr>
                          <w:rFonts w:ascii="Lucida Console" w:hAnsi="Lucida Console"/>
                          <w:szCs w:val="20"/>
                        </w:rPr>
                        <w:t>'LA DIVISION ES: ' || Valor);</w:t>
                      </w:r>
                    </w:p>
                    <w:p w14:paraId="3286914B" w14:textId="77777777" w:rsidR="00E006AA" w:rsidRPr="00E42E28" w:rsidRDefault="00E006AA" w:rsidP="00E006AA">
                      <w:pPr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</w:pPr>
                      <w:r w:rsidRPr="00E42E28">
                        <w:rPr>
                          <w:rFonts w:ascii="Lucida Console" w:hAnsi="Lucida Console"/>
                          <w:b/>
                          <w:color w:val="00206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81E8BA" w14:textId="76F5C6CE" w:rsidR="00E006AA" w:rsidRPr="00E006AA" w:rsidRDefault="00E006AA" w:rsidP="00E006AA">
      <w:pPr>
        <w:rPr>
          <w:rFonts w:ascii="Stag Book" w:hAnsi="Stag Book"/>
        </w:rPr>
      </w:pPr>
    </w:p>
    <w:p w14:paraId="7FCA1290" w14:textId="77777777" w:rsidR="00E006AA" w:rsidRPr="00E006AA" w:rsidRDefault="00E006AA" w:rsidP="00E006AA">
      <w:pPr>
        <w:rPr>
          <w:rFonts w:ascii="Stag Book" w:hAnsi="Stag Book"/>
        </w:rPr>
      </w:pPr>
    </w:p>
    <w:p w14:paraId="06372D34" w14:textId="77777777" w:rsidR="00E006AA" w:rsidRPr="00E006AA" w:rsidRDefault="00E006AA" w:rsidP="00E006AA">
      <w:pPr>
        <w:rPr>
          <w:rFonts w:ascii="Stag Book" w:hAnsi="Stag Book"/>
        </w:rPr>
      </w:pPr>
    </w:p>
    <w:p w14:paraId="0DCDE65B" w14:textId="77777777" w:rsidR="00E006AA" w:rsidRPr="00E006AA" w:rsidRDefault="00E006AA" w:rsidP="00E006AA">
      <w:pPr>
        <w:rPr>
          <w:rFonts w:ascii="Stag Book" w:hAnsi="Stag Book"/>
        </w:rPr>
      </w:pPr>
    </w:p>
    <w:p w14:paraId="2F0AE8F5" w14:textId="77777777" w:rsidR="00E006AA" w:rsidRPr="00E006AA" w:rsidRDefault="00E006AA" w:rsidP="00E006AA">
      <w:pPr>
        <w:rPr>
          <w:rFonts w:ascii="Stag Book" w:hAnsi="Stag Book"/>
        </w:rPr>
      </w:pPr>
    </w:p>
    <w:p w14:paraId="5097C5CF" w14:textId="77777777" w:rsidR="00E006AA" w:rsidRPr="00E006AA" w:rsidRDefault="00E006AA" w:rsidP="00E006AA">
      <w:pPr>
        <w:rPr>
          <w:rFonts w:ascii="Stag Book" w:hAnsi="Stag Book"/>
        </w:rPr>
      </w:pPr>
    </w:p>
    <w:p w14:paraId="698C88FD" w14:textId="77777777" w:rsidR="00E006AA" w:rsidRPr="00E006AA" w:rsidRDefault="00E006AA" w:rsidP="00E006AA">
      <w:pPr>
        <w:rPr>
          <w:rFonts w:ascii="Stag Book" w:hAnsi="Stag Book"/>
        </w:rPr>
      </w:pPr>
    </w:p>
    <w:p w14:paraId="4F70363D" w14:textId="77777777" w:rsidR="00E006AA" w:rsidRPr="00E006AA" w:rsidRDefault="00E006AA" w:rsidP="00E006AA">
      <w:pPr>
        <w:rPr>
          <w:rFonts w:ascii="Stag Book" w:hAnsi="Stag Book"/>
        </w:rPr>
      </w:pPr>
    </w:p>
    <w:p w14:paraId="1EDDA452" w14:textId="77777777" w:rsidR="00E006AA" w:rsidRPr="00D844C5" w:rsidRDefault="00E006AA" w:rsidP="00E006AA">
      <w:pPr>
        <w:rPr>
          <w:rFonts w:ascii="Stag Book" w:hAnsi="Stag Book"/>
        </w:rPr>
      </w:pPr>
    </w:p>
    <w:p w14:paraId="2CE6D977" w14:textId="11CDBAAE" w:rsidR="00D5433C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1C7F7131" w14:textId="77777777" w:rsidR="00D844C5" w:rsidRPr="00D844C5" w:rsidRDefault="00D844C5" w:rsidP="00DB67FB">
      <w:pPr>
        <w:rPr>
          <w:rFonts w:ascii="Stag Book" w:hAnsi="Stag Book" w:cs="Arial"/>
          <w:color w:val="000000"/>
          <w:lang w:eastAsia="es-MX"/>
        </w:rPr>
      </w:pPr>
    </w:p>
    <w:p w14:paraId="6D4D6B89" w14:textId="4C9BA807" w:rsidR="00D844C5" w:rsidRPr="00D844C5" w:rsidRDefault="00D844C5" w:rsidP="00D844C5">
      <w:pPr>
        <w:rPr>
          <w:rFonts w:ascii="Stag Book" w:hAnsi="Stag Book"/>
          <w:b/>
        </w:rPr>
      </w:pPr>
      <w:r w:rsidRPr="00D844C5">
        <w:rPr>
          <w:rFonts w:ascii="Stag Book" w:hAnsi="Stag Book"/>
          <w:b/>
        </w:rPr>
        <w:t>EJEMPLO 2:</w:t>
      </w:r>
    </w:p>
    <w:p w14:paraId="4E235AE8" w14:textId="77777777" w:rsidR="00D844C5" w:rsidRPr="00D844C5" w:rsidRDefault="00D844C5" w:rsidP="00D844C5">
      <w:pPr>
        <w:rPr>
          <w:rFonts w:ascii="Stag Book" w:hAnsi="Stag Book"/>
        </w:rPr>
      </w:pPr>
      <w:r w:rsidRPr="00D844C5">
        <w:rPr>
          <w:rFonts w:ascii="Stag Book" w:hAnsi="Stag Book"/>
        </w:rPr>
        <w:t>Se tiene la siguiente tabla:</w:t>
      </w:r>
    </w:p>
    <w:p w14:paraId="3D63651A" w14:textId="77777777" w:rsidR="00D844C5" w:rsidRPr="00D844C5" w:rsidRDefault="00D844C5" w:rsidP="00D844C5">
      <w:pPr>
        <w:rPr>
          <w:rFonts w:ascii="Stag Book" w:hAnsi="Stag Book"/>
        </w:rPr>
      </w:pPr>
      <w:r w:rsidRPr="00D844C5">
        <w:rPr>
          <w:rFonts w:ascii="Stag Book" w:hAnsi="Stag Book"/>
          <w:noProof/>
          <w:lang w:eastAsia="es-PE"/>
        </w:rPr>
        <w:drawing>
          <wp:anchor distT="0" distB="0" distL="114300" distR="114300" simplePos="0" relativeHeight="251674624" behindDoc="0" locked="0" layoutInCell="1" allowOverlap="1" wp14:anchorId="18AE3B20" wp14:editId="6F1EFEA8">
            <wp:simplePos x="0" y="0"/>
            <wp:positionH relativeFrom="margin">
              <wp:align>right</wp:align>
            </wp:positionH>
            <wp:positionV relativeFrom="paragraph">
              <wp:posOffset>130811</wp:posOffset>
            </wp:positionV>
            <wp:extent cx="1902907" cy="1369060"/>
            <wp:effectExtent l="0" t="0" r="2540" b="2540"/>
            <wp:wrapNone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907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A62B9" w14:textId="77777777" w:rsidR="00D844C5" w:rsidRPr="00D844C5" w:rsidRDefault="00D844C5" w:rsidP="00D844C5">
      <w:pPr>
        <w:rPr>
          <w:rFonts w:ascii="Stag Book" w:hAnsi="Stag Book"/>
          <w:sz w:val="22"/>
          <w:szCs w:val="22"/>
          <w:lang w:val="en-US"/>
        </w:rPr>
      </w:pPr>
      <w:r w:rsidRPr="00D844C5">
        <w:rPr>
          <w:rFonts w:ascii="Stag Book" w:hAnsi="Stag Book"/>
          <w:b/>
          <w:sz w:val="22"/>
          <w:szCs w:val="22"/>
          <w:lang w:val="en-US"/>
        </w:rPr>
        <w:t>CREATE TABLE LIBRO</w:t>
      </w:r>
      <w:r w:rsidRPr="00D844C5">
        <w:rPr>
          <w:rFonts w:ascii="Stag Book" w:hAnsi="Stag Book"/>
          <w:sz w:val="22"/>
          <w:szCs w:val="22"/>
          <w:lang w:val="en-US"/>
        </w:rPr>
        <w:t xml:space="preserve"> (</w:t>
      </w:r>
    </w:p>
    <w:p w14:paraId="5A1A2999" w14:textId="5530B7D4" w:rsidR="00D844C5" w:rsidRPr="00D844C5" w:rsidRDefault="00D844C5" w:rsidP="00D844C5">
      <w:pPr>
        <w:rPr>
          <w:rFonts w:ascii="Stag Book" w:hAnsi="Stag Book"/>
          <w:sz w:val="22"/>
          <w:szCs w:val="22"/>
          <w:lang w:val="en-US"/>
        </w:rPr>
      </w:pPr>
      <w:r>
        <w:rPr>
          <w:rFonts w:ascii="Stag Book" w:hAnsi="Stag Book"/>
          <w:sz w:val="22"/>
          <w:szCs w:val="22"/>
          <w:lang w:val="en-US"/>
        </w:rPr>
        <w:t xml:space="preserve">       CODLIB</w:t>
      </w:r>
      <w:r>
        <w:rPr>
          <w:rFonts w:ascii="Stag Book" w:hAnsi="Stag Book"/>
          <w:sz w:val="22"/>
          <w:szCs w:val="22"/>
          <w:lang w:val="en-US"/>
        </w:rPr>
        <w:tab/>
      </w:r>
      <w:r>
        <w:rPr>
          <w:rFonts w:ascii="Stag Book" w:hAnsi="Stag Book"/>
          <w:sz w:val="22"/>
          <w:szCs w:val="22"/>
          <w:lang w:val="en-US"/>
        </w:rPr>
        <w:tab/>
      </w:r>
      <w:r w:rsidRPr="00D844C5">
        <w:rPr>
          <w:rFonts w:ascii="Stag Book" w:hAnsi="Stag Book"/>
          <w:sz w:val="22"/>
          <w:szCs w:val="22"/>
          <w:lang w:val="en-US"/>
        </w:rPr>
        <w:t xml:space="preserve">VARCHAR2 (5) PRIMARY KEY NOT NULL,        </w:t>
      </w:r>
    </w:p>
    <w:p w14:paraId="38BABCFB" w14:textId="22CE0AFA" w:rsidR="00D844C5" w:rsidRPr="00D844C5" w:rsidRDefault="00D844C5" w:rsidP="00D844C5">
      <w:pPr>
        <w:rPr>
          <w:rFonts w:ascii="Stag Book" w:hAnsi="Stag Book"/>
          <w:sz w:val="22"/>
          <w:szCs w:val="22"/>
        </w:rPr>
      </w:pPr>
      <w:r w:rsidRPr="00D844C5">
        <w:rPr>
          <w:rFonts w:ascii="Stag Book" w:hAnsi="Stag Book"/>
          <w:sz w:val="22"/>
          <w:szCs w:val="22"/>
          <w:lang w:val="en-US"/>
        </w:rPr>
        <w:t xml:space="preserve">       </w:t>
      </w:r>
      <w:r w:rsidRPr="00D844C5">
        <w:rPr>
          <w:rFonts w:ascii="Stag Book" w:hAnsi="Stag Book"/>
          <w:sz w:val="22"/>
          <w:szCs w:val="22"/>
        </w:rPr>
        <w:t>TITULOLIB</w:t>
      </w:r>
      <w:r>
        <w:rPr>
          <w:rFonts w:ascii="Stag Book" w:hAnsi="Stag Book"/>
          <w:sz w:val="22"/>
          <w:szCs w:val="22"/>
        </w:rPr>
        <w:tab/>
      </w:r>
      <w:r w:rsidRPr="00D844C5">
        <w:rPr>
          <w:rFonts w:ascii="Stag Book" w:hAnsi="Stag Book"/>
          <w:sz w:val="22"/>
          <w:szCs w:val="22"/>
        </w:rPr>
        <w:t xml:space="preserve">VARCHAR2 (32),        </w:t>
      </w:r>
    </w:p>
    <w:p w14:paraId="6EF0C053" w14:textId="5E30F236" w:rsidR="00D844C5" w:rsidRPr="00D844C5" w:rsidRDefault="00D844C5" w:rsidP="00D844C5">
      <w:pPr>
        <w:rPr>
          <w:rFonts w:ascii="Stag Book" w:hAnsi="Stag Book"/>
          <w:sz w:val="22"/>
          <w:szCs w:val="22"/>
        </w:rPr>
      </w:pPr>
      <w:r>
        <w:rPr>
          <w:rFonts w:ascii="Stag Book" w:hAnsi="Stag Book"/>
          <w:sz w:val="22"/>
          <w:szCs w:val="22"/>
        </w:rPr>
        <w:t xml:space="preserve">       AUTORLIB</w:t>
      </w:r>
      <w:r>
        <w:rPr>
          <w:rFonts w:ascii="Stag Book" w:hAnsi="Stag Book"/>
          <w:sz w:val="22"/>
          <w:szCs w:val="22"/>
        </w:rPr>
        <w:tab/>
      </w:r>
      <w:r w:rsidRPr="00D844C5">
        <w:rPr>
          <w:rFonts w:ascii="Stag Book" w:hAnsi="Stag Book"/>
          <w:sz w:val="22"/>
          <w:szCs w:val="22"/>
        </w:rPr>
        <w:t xml:space="preserve">VARCHAR2 (24),        </w:t>
      </w:r>
    </w:p>
    <w:p w14:paraId="250F1382" w14:textId="128A6E2D" w:rsidR="00D844C5" w:rsidRPr="00D844C5" w:rsidRDefault="00D844C5" w:rsidP="00D844C5">
      <w:pPr>
        <w:rPr>
          <w:rFonts w:ascii="Stag Book" w:hAnsi="Stag Book"/>
          <w:sz w:val="22"/>
          <w:szCs w:val="22"/>
        </w:rPr>
      </w:pPr>
      <w:r w:rsidRPr="00D844C5">
        <w:rPr>
          <w:rFonts w:ascii="Stag Book" w:hAnsi="Stag Book"/>
          <w:sz w:val="22"/>
          <w:szCs w:val="22"/>
        </w:rPr>
        <w:t xml:space="preserve">       EDITOLIB</w:t>
      </w:r>
      <w:r>
        <w:rPr>
          <w:rFonts w:ascii="Stag Book" w:hAnsi="Stag Book"/>
          <w:sz w:val="22"/>
          <w:szCs w:val="22"/>
        </w:rPr>
        <w:tab/>
      </w:r>
      <w:r w:rsidRPr="00D844C5">
        <w:rPr>
          <w:rFonts w:ascii="Stag Book" w:hAnsi="Stag Book"/>
          <w:sz w:val="22"/>
          <w:szCs w:val="22"/>
        </w:rPr>
        <w:t xml:space="preserve">VARCHAR2 (13),        </w:t>
      </w:r>
    </w:p>
    <w:p w14:paraId="4E6C36AC" w14:textId="177920BA" w:rsidR="00D844C5" w:rsidRPr="00D844C5" w:rsidRDefault="00D844C5" w:rsidP="00D844C5">
      <w:pPr>
        <w:rPr>
          <w:rFonts w:ascii="Stag Book" w:hAnsi="Stag Book"/>
          <w:sz w:val="22"/>
          <w:szCs w:val="22"/>
        </w:rPr>
      </w:pPr>
      <w:r>
        <w:rPr>
          <w:rFonts w:ascii="Stag Book" w:hAnsi="Stag Book"/>
          <w:sz w:val="22"/>
          <w:szCs w:val="22"/>
        </w:rPr>
        <w:t xml:space="preserve">       AREALIB</w:t>
      </w:r>
      <w:r>
        <w:rPr>
          <w:rFonts w:ascii="Stag Book" w:hAnsi="Stag Book"/>
          <w:sz w:val="22"/>
          <w:szCs w:val="22"/>
        </w:rPr>
        <w:tab/>
      </w:r>
      <w:r>
        <w:rPr>
          <w:rFonts w:ascii="Stag Book" w:hAnsi="Stag Book"/>
          <w:sz w:val="22"/>
          <w:szCs w:val="22"/>
        </w:rPr>
        <w:tab/>
      </w:r>
      <w:r w:rsidRPr="00D844C5">
        <w:rPr>
          <w:rFonts w:ascii="Stag Book" w:hAnsi="Stag Book"/>
          <w:sz w:val="22"/>
          <w:szCs w:val="22"/>
        </w:rPr>
        <w:t xml:space="preserve">VARCHAR2 (9),        </w:t>
      </w:r>
    </w:p>
    <w:p w14:paraId="287A3329" w14:textId="3CB14E3F" w:rsidR="00D844C5" w:rsidRPr="00D844C5" w:rsidRDefault="00D844C5" w:rsidP="00D844C5">
      <w:pPr>
        <w:rPr>
          <w:rFonts w:ascii="Stag Book" w:hAnsi="Stag Book"/>
          <w:sz w:val="22"/>
          <w:szCs w:val="22"/>
        </w:rPr>
      </w:pPr>
      <w:r>
        <w:rPr>
          <w:rFonts w:ascii="Stag Book" w:hAnsi="Stag Book"/>
          <w:sz w:val="22"/>
          <w:szCs w:val="22"/>
        </w:rPr>
        <w:t xml:space="preserve">       PRECIOLIB</w:t>
      </w:r>
      <w:r>
        <w:rPr>
          <w:rFonts w:ascii="Stag Book" w:hAnsi="Stag Book"/>
          <w:sz w:val="22"/>
          <w:szCs w:val="22"/>
        </w:rPr>
        <w:tab/>
      </w:r>
      <w:r w:rsidRPr="00D844C5">
        <w:rPr>
          <w:rFonts w:ascii="Stag Book" w:hAnsi="Stag Book"/>
          <w:sz w:val="22"/>
          <w:szCs w:val="22"/>
        </w:rPr>
        <w:t xml:space="preserve">NUMERIC (8, 2),    </w:t>
      </w:r>
    </w:p>
    <w:p w14:paraId="73097B17" w14:textId="5A4057BC" w:rsidR="00D844C5" w:rsidRPr="00D844C5" w:rsidRDefault="00D844C5" w:rsidP="00D844C5">
      <w:pPr>
        <w:rPr>
          <w:rFonts w:ascii="Stag Book" w:hAnsi="Stag Book"/>
          <w:sz w:val="22"/>
          <w:szCs w:val="22"/>
        </w:rPr>
      </w:pPr>
      <w:r>
        <w:rPr>
          <w:rFonts w:ascii="Stag Book" w:hAnsi="Stag Book"/>
          <w:sz w:val="22"/>
          <w:szCs w:val="22"/>
        </w:rPr>
        <w:t xml:space="preserve">       NHOJASLIB</w:t>
      </w:r>
      <w:r>
        <w:rPr>
          <w:rFonts w:ascii="Stag Book" w:hAnsi="Stag Book"/>
          <w:sz w:val="22"/>
          <w:szCs w:val="22"/>
        </w:rPr>
        <w:tab/>
      </w:r>
      <w:r w:rsidRPr="00D844C5">
        <w:rPr>
          <w:rFonts w:ascii="Stag Book" w:hAnsi="Stag Book"/>
          <w:sz w:val="22"/>
          <w:szCs w:val="22"/>
        </w:rPr>
        <w:t xml:space="preserve">INT,            </w:t>
      </w:r>
    </w:p>
    <w:p w14:paraId="4DC42155" w14:textId="4D27E7D5" w:rsidR="00D844C5" w:rsidRPr="00D844C5" w:rsidRDefault="00D844C5" w:rsidP="00D844C5">
      <w:pPr>
        <w:rPr>
          <w:rFonts w:ascii="Stag Book" w:hAnsi="Stag Book"/>
          <w:sz w:val="22"/>
          <w:szCs w:val="22"/>
        </w:rPr>
      </w:pPr>
      <w:r>
        <w:rPr>
          <w:rFonts w:ascii="Stag Book" w:hAnsi="Stag Book"/>
          <w:sz w:val="22"/>
          <w:szCs w:val="22"/>
        </w:rPr>
        <w:t xml:space="preserve">       ANOLIB</w:t>
      </w:r>
      <w:r>
        <w:rPr>
          <w:rFonts w:ascii="Stag Book" w:hAnsi="Stag Book"/>
          <w:sz w:val="22"/>
          <w:szCs w:val="22"/>
        </w:rPr>
        <w:tab/>
      </w:r>
      <w:r>
        <w:rPr>
          <w:rFonts w:ascii="Stag Book" w:hAnsi="Stag Book"/>
          <w:sz w:val="22"/>
          <w:szCs w:val="22"/>
        </w:rPr>
        <w:tab/>
      </w:r>
      <w:r w:rsidRPr="00D844C5">
        <w:rPr>
          <w:rFonts w:ascii="Stag Book" w:hAnsi="Stag Book"/>
          <w:sz w:val="22"/>
          <w:szCs w:val="22"/>
        </w:rPr>
        <w:t>INT);</w:t>
      </w:r>
    </w:p>
    <w:p w14:paraId="783F9D02" w14:textId="77777777" w:rsidR="00D844C5" w:rsidRPr="00D844C5" w:rsidRDefault="00D844C5" w:rsidP="00D844C5">
      <w:pPr>
        <w:rPr>
          <w:rFonts w:ascii="Stag Book" w:hAnsi="Stag Book"/>
        </w:rPr>
      </w:pPr>
    </w:p>
    <w:p w14:paraId="3B773B7B" w14:textId="77777777" w:rsidR="00D844C5" w:rsidRPr="00D844C5" w:rsidRDefault="00D844C5" w:rsidP="00D844C5">
      <w:pPr>
        <w:rPr>
          <w:rFonts w:ascii="Stag Book" w:hAnsi="Stag Book"/>
        </w:rPr>
      </w:pPr>
      <w:r w:rsidRPr="00D844C5">
        <w:rPr>
          <w:rFonts w:ascii="Stag Book" w:hAnsi="Stag Book"/>
        </w:rPr>
        <w:t>Se pide crear una función que permita contabilizar los libros según el área del libro.</w:t>
      </w:r>
    </w:p>
    <w:p w14:paraId="6831AAEF" w14:textId="77777777" w:rsidR="00D844C5" w:rsidRPr="00D844C5" w:rsidRDefault="00D844C5" w:rsidP="00D844C5">
      <w:pPr>
        <w:rPr>
          <w:rFonts w:ascii="Stag Book" w:hAnsi="Stag Book"/>
        </w:rPr>
      </w:pPr>
    </w:p>
    <w:p w14:paraId="54777714" w14:textId="491768E5" w:rsidR="00D844C5" w:rsidRPr="00D844C5" w:rsidRDefault="00D844C5" w:rsidP="00D844C5">
      <w:pPr>
        <w:rPr>
          <w:rFonts w:ascii="Stag Book" w:hAnsi="Stag Book"/>
          <w:b/>
        </w:rPr>
      </w:pPr>
      <w:r w:rsidRPr="00D844C5">
        <w:rPr>
          <w:rFonts w:ascii="Stag Book" w:hAnsi="Stag Book"/>
          <w:b/>
        </w:rPr>
        <w:t>SOLUCION:</w:t>
      </w:r>
    </w:p>
    <w:p w14:paraId="06201575" w14:textId="221FE8FE" w:rsidR="00D844C5" w:rsidRPr="00D844C5" w:rsidRDefault="00D844C5" w:rsidP="00D844C5">
      <w:pPr>
        <w:rPr>
          <w:rFonts w:ascii="Stag Book" w:hAnsi="Stag Book"/>
        </w:rPr>
      </w:pPr>
      <w:r w:rsidRPr="00D844C5">
        <w:rPr>
          <w:rFonts w:ascii="Stag Book" w:hAnsi="Stag Book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1C708A" wp14:editId="6C2E535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6086475" cy="15049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7CCDB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CREATE OR REPLACE FUNCTION</w:t>
                            </w:r>
                            <w:r w:rsidRPr="007F3C7C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Contar_Lib</w:t>
                            </w:r>
                          </w:p>
                          <w:p w14:paraId="0B8A9AD2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(</w:t>
                            </w:r>
                            <w:r w:rsidRPr="007F3C7C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Area</w:t>
                            </w:r>
                            <w:r w:rsidRPr="007F3C7C">
                              <w:rPr>
                                <w:rFonts w:ascii="Lucida Console" w:hAnsi="Lucida Console"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Varchar2)</w:t>
                            </w:r>
                          </w:p>
                          <w:p w14:paraId="5F6212AC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INT</w:t>
                            </w:r>
                          </w:p>
                          <w:p w14:paraId="50734D04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725E67F2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CONTEO INT:=0;</w:t>
                            </w:r>
                          </w:p>
                          <w:p w14:paraId="2AC6926C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658EBD3E" w14:textId="77777777" w:rsidR="00D844C5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SELECT COUNT (AREALIB) INTO CONTEO FROM LIBRO</w:t>
                            </w:r>
                          </w:p>
                          <w:p w14:paraId="1EEBF51B" w14:textId="3D037ADA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WHERE AREALIB = </w:t>
                            </w:r>
                            <w:r w:rsidRPr="007F3C7C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Area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D26C54E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CONTEO;</w:t>
                            </w:r>
                          </w:p>
                          <w:p w14:paraId="336C1987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C708A" id="Cuadro de texto 2" o:spid="_x0000_s1032" type="#_x0000_t202" style="position:absolute;margin-left:428.05pt;margin-top:.8pt;width:479.25pt;height:118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">
                <v:stroke dashstyle="1 1" endcap="round"/>
                <v:textbox>
                  <w:txbxContent>
                    <w:p w14:paraId="0647CCDB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CREATE OR REPLACE FUNCTION</w:t>
                      </w:r>
                      <w:r w:rsidRPr="007F3C7C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Contar_Lib</w:t>
                      </w:r>
                    </w:p>
                    <w:p w14:paraId="0B8A9AD2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(</w:t>
                      </w:r>
                      <w:r w:rsidRPr="007F3C7C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Area</w:t>
                      </w:r>
                      <w:r w:rsidRPr="007F3C7C">
                        <w:rPr>
                          <w:rFonts w:ascii="Lucida Console" w:hAnsi="Lucida Console"/>
                          <w:color w:val="FF000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Varchar2)</w:t>
                      </w:r>
                    </w:p>
                    <w:p w14:paraId="5F6212AC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INT</w:t>
                      </w:r>
                    </w:p>
                    <w:p w14:paraId="50734D04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</w:p>
                    <w:p w14:paraId="725E67F2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CONTEO INT:=0;</w:t>
                      </w:r>
                    </w:p>
                    <w:p w14:paraId="2AC6926C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658EBD3E" w14:textId="77777777" w:rsidR="00D844C5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SELECT COUNT (AREALIB) INTO CONTEO FROM LIBRO</w:t>
                      </w:r>
                    </w:p>
                    <w:p w14:paraId="1EEBF51B" w14:textId="3D037ADA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WHERE AREALIB = </w:t>
                      </w:r>
                      <w:r w:rsidRPr="007F3C7C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Area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5D26C54E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CONTEO;</w:t>
                      </w:r>
                    </w:p>
                    <w:p w14:paraId="336C1987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E3DF28" w14:textId="77777777" w:rsidR="00D844C5" w:rsidRPr="00D844C5" w:rsidRDefault="00D844C5" w:rsidP="00D844C5">
      <w:pPr>
        <w:rPr>
          <w:rFonts w:ascii="Stag Book" w:hAnsi="Stag Book"/>
        </w:rPr>
      </w:pPr>
    </w:p>
    <w:p w14:paraId="1BF4B71C" w14:textId="77777777" w:rsidR="00D844C5" w:rsidRPr="00D844C5" w:rsidRDefault="00D844C5" w:rsidP="00D844C5">
      <w:pPr>
        <w:rPr>
          <w:rFonts w:ascii="Stag Book" w:hAnsi="Stag Book"/>
        </w:rPr>
      </w:pPr>
    </w:p>
    <w:p w14:paraId="16215BC8" w14:textId="77777777" w:rsidR="00D844C5" w:rsidRPr="00D844C5" w:rsidRDefault="00D844C5" w:rsidP="00D844C5">
      <w:pPr>
        <w:rPr>
          <w:rFonts w:ascii="Stag Book" w:hAnsi="Stag Book"/>
        </w:rPr>
      </w:pPr>
    </w:p>
    <w:p w14:paraId="18CABA63" w14:textId="77777777" w:rsidR="00D844C5" w:rsidRPr="00D844C5" w:rsidRDefault="00D844C5" w:rsidP="00D844C5">
      <w:pPr>
        <w:rPr>
          <w:rFonts w:ascii="Stag Book" w:hAnsi="Stag Book"/>
        </w:rPr>
      </w:pPr>
    </w:p>
    <w:p w14:paraId="345D1A51" w14:textId="77777777" w:rsidR="00D844C5" w:rsidRPr="00D844C5" w:rsidRDefault="00D844C5" w:rsidP="00D844C5">
      <w:pPr>
        <w:rPr>
          <w:rFonts w:ascii="Stag Book" w:hAnsi="Stag Book"/>
        </w:rPr>
      </w:pPr>
    </w:p>
    <w:p w14:paraId="72C771A9" w14:textId="77777777" w:rsidR="00D844C5" w:rsidRPr="00D844C5" w:rsidRDefault="00D844C5" w:rsidP="00D844C5">
      <w:pPr>
        <w:rPr>
          <w:rFonts w:ascii="Stag Book" w:hAnsi="Stag Book"/>
        </w:rPr>
      </w:pPr>
    </w:p>
    <w:p w14:paraId="6860513C" w14:textId="77777777" w:rsidR="00D844C5" w:rsidRPr="00D844C5" w:rsidRDefault="00D844C5" w:rsidP="00D844C5">
      <w:pPr>
        <w:rPr>
          <w:rFonts w:ascii="Stag Book" w:hAnsi="Stag Book"/>
        </w:rPr>
      </w:pPr>
    </w:p>
    <w:p w14:paraId="521959EA" w14:textId="77777777" w:rsidR="00D844C5" w:rsidRPr="00D844C5" w:rsidRDefault="00D844C5" w:rsidP="00D844C5">
      <w:pPr>
        <w:rPr>
          <w:rFonts w:ascii="Stag Book" w:hAnsi="Stag Book"/>
        </w:rPr>
      </w:pPr>
    </w:p>
    <w:p w14:paraId="319B4E29" w14:textId="77777777" w:rsidR="00D844C5" w:rsidRPr="00D844C5" w:rsidRDefault="00D844C5" w:rsidP="00D844C5">
      <w:pPr>
        <w:rPr>
          <w:rFonts w:ascii="Stag Book" w:hAnsi="Stag Book"/>
        </w:rPr>
      </w:pPr>
    </w:p>
    <w:p w14:paraId="2E1240CE" w14:textId="77777777" w:rsidR="00D844C5" w:rsidRPr="00D844C5" w:rsidRDefault="00D844C5" w:rsidP="00D844C5">
      <w:pPr>
        <w:rPr>
          <w:rFonts w:ascii="Stag Book" w:hAnsi="Stag Book"/>
          <w:b/>
        </w:rPr>
      </w:pPr>
      <w:r w:rsidRPr="00D844C5">
        <w:rPr>
          <w:rFonts w:ascii="Stag Book" w:hAnsi="Stag Book"/>
          <w:b/>
        </w:rPr>
        <w:t>La función debe ser probada de 2 formas:</w:t>
      </w:r>
    </w:p>
    <w:p w14:paraId="0D4CE45F" w14:textId="77777777" w:rsidR="00D844C5" w:rsidRPr="00D844C5" w:rsidRDefault="00D844C5" w:rsidP="00D844C5">
      <w:pPr>
        <w:rPr>
          <w:rFonts w:ascii="Stag Book" w:hAnsi="Stag Book"/>
        </w:rPr>
      </w:pPr>
    </w:p>
    <w:p w14:paraId="59E1D991" w14:textId="77777777" w:rsidR="00D844C5" w:rsidRPr="00D844C5" w:rsidRDefault="00D844C5" w:rsidP="00D844C5">
      <w:pPr>
        <w:rPr>
          <w:rFonts w:ascii="Stag Book" w:hAnsi="Stag Book"/>
          <w:b/>
        </w:rPr>
      </w:pPr>
      <w:r w:rsidRPr="00D844C5">
        <w:rPr>
          <w:rFonts w:ascii="Stag Book" w:hAnsi="Stag Book"/>
          <w:b/>
        </w:rPr>
        <w:t>FORMA 1: usando la tabla DUAL.</w:t>
      </w:r>
    </w:p>
    <w:p w14:paraId="48646D56" w14:textId="77777777" w:rsidR="00D844C5" w:rsidRPr="00D844C5" w:rsidRDefault="00D844C5" w:rsidP="00D844C5">
      <w:pPr>
        <w:rPr>
          <w:rFonts w:ascii="Stag Book" w:hAnsi="Stag Book"/>
        </w:rPr>
      </w:pPr>
      <w:r w:rsidRPr="00D844C5">
        <w:rPr>
          <w:rFonts w:ascii="Stag Book" w:hAnsi="Stag Book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E4EC9" wp14:editId="4BC8B05E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6096000" cy="257175"/>
                <wp:effectExtent l="0" t="0" r="19050" b="28575"/>
                <wp:wrapNone/>
                <wp:docPr id="129" name="Cuadro de texto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C029D" w14:textId="77777777" w:rsidR="00D844C5" w:rsidRPr="00D85CD4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D85CD4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SELECT </w:t>
                            </w:r>
                            <w:r w:rsidRPr="006558F1"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</w:rPr>
                              <w:t>Contar_Lib</w:t>
                            </w:r>
                            <w:r w:rsidRPr="00D85CD4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('LPROG') "Conteo de Libros" FROM DUAL;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E4EC9" id="Cuadro de texto 129" o:spid="_x0000_s1033" type="#_x0000_t202" style="position:absolute;margin-left:428.8pt;margin-top:6pt;width:480pt;height:20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">
                <v:stroke dashstyle="1 1" endcap="round"/>
                <v:textbox>
                  <w:txbxContent>
                    <w:p w14:paraId="334C029D" w14:textId="77777777" w:rsidR="00D844C5" w:rsidRPr="00D85CD4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D85CD4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SELECT </w:t>
                      </w:r>
                      <w:r w:rsidRPr="006558F1">
                        <w:rPr>
                          <w:rFonts w:ascii="Lucida Console" w:hAnsi="Lucida Console"/>
                          <w:b/>
                          <w:sz w:val="22"/>
                          <w:szCs w:val="20"/>
                        </w:rPr>
                        <w:t>Contar_Lib</w:t>
                      </w:r>
                      <w:r w:rsidRPr="00D85CD4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('LPROG') "Conteo de Libros" FROM DUAL;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C35807" w14:textId="77777777" w:rsidR="00D844C5" w:rsidRPr="00D844C5" w:rsidRDefault="00D844C5" w:rsidP="00D844C5">
      <w:pPr>
        <w:rPr>
          <w:rFonts w:ascii="Stag Book" w:hAnsi="Stag Book"/>
        </w:rPr>
      </w:pPr>
    </w:p>
    <w:p w14:paraId="1414F1F1" w14:textId="77777777" w:rsidR="00D844C5" w:rsidRPr="00D844C5" w:rsidRDefault="00D844C5" w:rsidP="00D844C5">
      <w:pPr>
        <w:rPr>
          <w:rFonts w:ascii="Stag Book" w:hAnsi="Stag Book"/>
        </w:rPr>
      </w:pPr>
    </w:p>
    <w:p w14:paraId="02926586" w14:textId="1D5F84A5" w:rsidR="00D844C5" w:rsidRPr="00D844C5" w:rsidRDefault="00D844C5" w:rsidP="00D844C5">
      <w:pPr>
        <w:rPr>
          <w:rFonts w:ascii="Stag Book" w:hAnsi="Stag Book"/>
          <w:b/>
        </w:rPr>
      </w:pPr>
      <w:r w:rsidRPr="00D844C5">
        <w:rPr>
          <w:rFonts w:ascii="Stag Book" w:hAnsi="Stag Book"/>
          <w:b/>
        </w:rPr>
        <w:t>FORMA 2: desde un bloque anónimo.</w:t>
      </w:r>
    </w:p>
    <w:p w14:paraId="454D7748" w14:textId="74705FD7" w:rsidR="00D844C5" w:rsidRPr="00D844C5" w:rsidRDefault="006558F1" w:rsidP="00D844C5">
      <w:pPr>
        <w:rPr>
          <w:rFonts w:ascii="Stag Book" w:hAnsi="Stag Book"/>
        </w:rPr>
      </w:pPr>
      <w:r w:rsidRPr="00D844C5">
        <w:rPr>
          <w:rFonts w:ascii="Stag Book" w:hAnsi="Stag Book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98DAD" wp14:editId="5401FF15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086475" cy="962025"/>
                <wp:effectExtent l="0" t="0" r="28575" b="28575"/>
                <wp:wrapNone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31752" w14:textId="77777777" w:rsidR="00D844C5" w:rsidRPr="009B459B" w:rsidRDefault="00D844C5" w:rsidP="00D844C5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9B459B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SET SERVEROUTPUT ON;</w:t>
                            </w:r>
                          </w:p>
                          <w:p w14:paraId="093269BA" w14:textId="77777777" w:rsidR="00D844C5" w:rsidRPr="009B459B" w:rsidRDefault="00D844C5" w:rsidP="00D844C5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9B459B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6E0EBC3D" w14:textId="77777777" w:rsidR="00D844C5" w:rsidRPr="00A21F0F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A21F0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Ar Varchar2(20):='LPROG';</w:t>
                            </w:r>
                          </w:p>
                          <w:p w14:paraId="46586ECA" w14:textId="77777777" w:rsidR="00D844C5" w:rsidRPr="009B459B" w:rsidRDefault="00D844C5" w:rsidP="00D844C5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9B459B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499F1453" w14:textId="77777777" w:rsidR="00D844C5" w:rsidRPr="00A21F0F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A21F0F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DBMS_OUTPUT.PUT_LINE('Area: ' || Ar || ' Son: ' || Contar_Lib(Ar));</w:t>
                            </w:r>
                          </w:p>
                          <w:p w14:paraId="76DB7EEE" w14:textId="77777777" w:rsidR="00D844C5" w:rsidRPr="009B459B" w:rsidRDefault="00D844C5" w:rsidP="00D844C5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9B459B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98DAD" id="Cuadro de texto 31" o:spid="_x0000_s1034" type="#_x0000_t202" style="position:absolute;margin-left:428.05pt;margin-top:1.05pt;width:479.25pt;height:75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">
                <v:stroke dashstyle="1 1" endcap="round"/>
                <v:textbox>
                  <w:txbxContent>
                    <w:p w14:paraId="3CD31752" w14:textId="77777777" w:rsidR="00D844C5" w:rsidRPr="009B459B" w:rsidRDefault="00D844C5" w:rsidP="00D844C5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9B459B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SET SERVEROUTPUT ON;</w:t>
                      </w:r>
                    </w:p>
                    <w:p w14:paraId="093269BA" w14:textId="77777777" w:rsidR="00D844C5" w:rsidRPr="009B459B" w:rsidRDefault="00D844C5" w:rsidP="00D844C5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9B459B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DECLARE</w:t>
                      </w:r>
                    </w:p>
                    <w:p w14:paraId="6E0EBC3D" w14:textId="77777777" w:rsidR="00D844C5" w:rsidRPr="00A21F0F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A21F0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Ar Varchar2(20):='LPROG';</w:t>
                      </w:r>
                    </w:p>
                    <w:p w14:paraId="46586ECA" w14:textId="77777777" w:rsidR="00D844C5" w:rsidRPr="009B459B" w:rsidRDefault="00D844C5" w:rsidP="00D844C5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9B459B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499F1453" w14:textId="77777777" w:rsidR="00D844C5" w:rsidRPr="00A21F0F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A21F0F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DBMS_OUTPUT.PUT_LINE('Area: ' || Ar || ' Son: ' || Contar_Lib(Ar));</w:t>
                      </w:r>
                    </w:p>
                    <w:p w14:paraId="76DB7EEE" w14:textId="77777777" w:rsidR="00D844C5" w:rsidRPr="009B459B" w:rsidRDefault="00D844C5" w:rsidP="00D844C5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9B459B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E5E870" w14:textId="77777777" w:rsidR="00D844C5" w:rsidRPr="00D844C5" w:rsidRDefault="00D844C5" w:rsidP="00D844C5">
      <w:pPr>
        <w:rPr>
          <w:rFonts w:ascii="Stag Book" w:hAnsi="Stag Book"/>
        </w:rPr>
      </w:pPr>
    </w:p>
    <w:p w14:paraId="5A12F504" w14:textId="77777777" w:rsidR="00D844C5" w:rsidRPr="00D844C5" w:rsidRDefault="00D844C5" w:rsidP="00D844C5">
      <w:pPr>
        <w:rPr>
          <w:rFonts w:ascii="Stag Book" w:hAnsi="Stag Book"/>
        </w:rPr>
      </w:pPr>
    </w:p>
    <w:p w14:paraId="244E7C9C" w14:textId="77777777" w:rsidR="00D844C5" w:rsidRPr="00D844C5" w:rsidRDefault="00D844C5" w:rsidP="00D844C5">
      <w:pPr>
        <w:rPr>
          <w:rFonts w:ascii="Stag Book" w:hAnsi="Stag Book"/>
        </w:rPr>
      </w:pPr>
    </w:p>
    <w:p w14:paraId="720F448F" w14:textId="77777777" w:rsidR="00D844C5" w:rsidRPr="00D844C5" w:rsidRDefault="00D844C5" w:rsidP="00D844C5">
      <w:pPr>
        <w:rPr>
          <w:rFonts w:ascii="Stag Book" w:hAnsi="Stag Book"/>
        </w:rPr>
      </w:pPr>
    </w:p>
    <w:p w14:paraId="4EC624A0" w14:textId="77777777" w:rsidR="00D844C5" w:rsidRPr="00D844C5" w:rsidRDefault="00D844C5" w:rsidP="00D844C5">
      <w:pPr>
        <w:rPr>
          <w:rFonts w:ascii="Stag Book" w:hAnsi="Stag Book"/>
        </w:rPr>
      </w:pPr>
    </w:p>
    <w:p w14:paraId="2277DF93" w14:textId="77777777" w:rsidR="00D844C5" w:rsidRPr="00D844C5" w:rsidRDefault="00D844C5" w:rsidP="00D844C5">
      <w:pPr>
        <w:rPr>
          <w:rFonts w:ascii="Stag Book" w:hAnsi="Stag Book"/>
        </w:rPr>
      </w:pPr>
    </w:p>
    <w:p w14:paraId="6BC8CEE2" w14:textId="77777777" w:rsidR="00D844C5" w:rsidRPr="00D844C5" w:rsidRDefault="00D844C5" w:rsidP="00D844C5">
      <w:pPr>
        <w:rPr>
          <w:rFonts w:ascii="Stag Book" w:hAnsi="Stag Book"/>
        </w:rPr>
      </w:pPr>
    </w:p>
    <w:p w14:paraId="11B5B50E" w14:textId="35FB5576" w:rsidR="00D844C5" w:rsidRPr="00D844C5" w:rsidRDefault="006558F1" w:rsidP="00D844C5">
      <w:pPr>
        <w:rPr>
          <w:rFonts w:ascii="Stag Book" w:hAnsi="Stag Book"/>
          <w:b/>
        </w:rPr>
      </w:pPr>
      <w:r w:rsidRPr="00D844C5">
        <w:rPr>
          <w:rFonts w:ascii="Stag Book" w:hAnsi="Stag Book"/>
          <w:b/>
        </w:rPr>
        <w:t>EJEMPLO 3:</w:t>
      </w:r>
    </w:p>
    <w:p w14:paraId="02EFA4CB" w14:textId="77777777" w:rsidR="00D844C5" w:rsidRPr="00D844C5" w:rsidRDefault="00D844C5" w:rsidP="006558F1">
      <w:pPr>
        <w:jc w:val="both"/>
        <w:rPr>
          <w:rFonts w:ascii="Stag Book" w:hAnsi="Stag Book"/>
        </w:rPr>
      </w:pPr>
      <w:r w:rsidRPr="00D844C5">
        <w:rPr>
          <w:rFonts w:ascii="Stag Book" w:hAnsi="Stag Book"/>
        </w:rPr>
        <w:t>Se pide crear una función que permita obtener la totalización los libros según el área del libro.</w:t>
      </w:r>
    </w:p>
    <w:p w14:paraId="3E91B6E5" w14:textId="77777777" w:rsidR="00D844C5" w:rsidRPr="00D844C5" w:rsidRDefault="00D844C5" w:rsidP="00D844C5">
      <w:pPr>
        <w:rPr>
          <w:rFonts w:ascii="Stag Book" w:hAnsi="Stag Book"/>
        </w:rPr>
      </w:pPr>
    </w:p>
    <w:p w14:paraId="77223D0B" w14:textId="23427F9D" w:rsidR="00D844C5" w:rsidRPr="00D844C5" w:rsidRDefault="00D844C5" w:rsidP="00D844C5">
      <w:pPr>
        <w:rPr>
          <w:rFonts w:ascii="Stag Book" w:hAnsi="Stag Book"/>
          <w:b/>
        </w:rPr>
      </w:pPr>
      <w:r w:rsidRPr="00D844C5">
        <w:rPr>
          <w:rFonts w:ascii="Stag Book" w:hAnsi="Stag Book"/>
          <w:b/>
        </w:rPr>
        <w:t>SOLUCION:</w:t>
      </w:r>
    </w:p>
    <w:p w14:paraId="778CB545" w14:textId="4926769D" w:rsidR="00D844C5" w:rsidRPr="00D844C5" w:rsidRDefault="006558F1" w:rsidP="00D844C5">
      <w:pPr>
        <w:rPr>
          <w:rFonts w:ascii="Stag Book" w:hAnsi="Stag Book"/>
        </w:rPr>
      </w:pPr>
      <w:r w:rsidRPr="00D844C5">
        <w:rPr>
          <w:rFonts w:ascii="Stag Book" w:hAnsi="Stag Book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28B058" wp14:editId="6B9B3C5A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6096000" cy="1504950"/>
                <wp:effectExtent l="0" t="0" r="19050" b="19050"/>
                <wp:wrapNone/>
                <wp:docPr id="142" name="Cuadro de texto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46B5C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CREATE OR REPLACE FUNCTION</w:t>
                            </w:r>
                            <w:r w:rsidRPr="007F3C7C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Total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Lib</w:t>
                            </w:r>
                          </w:p>
                          <w:p w14:paraId="08D758AE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(</w:t>
                            </w:r>
                            <w:r w:rsidRPr="007F3C7C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Area</w:t>
                            </w:r>
                            <w:r w:rsidRPr="007F3C7C">
                              <w:rPr>
                                <w:rFonts w:ascii="Lucida Console" w:hAnsi="Lucida Console"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Varchar2)</w:t>
                            </w:r>
                          </w:p>
                          <w:p w14:paraId="4871BDCA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INT</w:t>
                            </w:r>
                          </w:p>
                          <w:p w14:paraId="4E8AB929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3AEE3E60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TOTAL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INT:=0;</w:t>
                            </w:r>
                          </w:p>
                          <w:p w14:paraId="60DBB29A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675FB3F5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SELECT 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SUM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(AREALIB) INTO 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TOTAL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FROM LIBRO WHERE AREALIB = </w:t>
                            </w:r>
                            <w:r w:rsidRPr="007F3C7C">
                              <w:rPr>
                                <w:rFonts w:ascii="Lucida Console" w:hAnsi="Lucida Console"/>
                                <w:b/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Area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D879B10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TOTAL</w:t>
                            </w:r>
                            <w:r w:rsidRPr="007F3C7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654A595" w14:textId="77777777" w:rsidR="00D844C5" w:rsidRPr="007F3C7C" w:rsidRDefault="00D844C5" w:rsidP="00D844C5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F3C7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8B058" id="Cuadro de texto 142" o:spid="_x0000_s1035" type="#_x0000_t202" style="position:absolute;margin-left:428.8pt;margin-top:6.2pt;width:480pt;height:118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">
                <v:stroke dashstyle="1 1" endcap="round"/>
                <v:textbox>
                  <w:txbxContent>
                    <w:p w14:paraId="11446B5C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CREATE OR REPLACE FUNCTION</w:t>
                      </w:r>
                      <w:r w:rsidRPr="007F3C7C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Total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_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Lib</w:t>
                      </w:r>
                    </w:p>
                    <w:p w14:paraId="08D758AE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(</w:t>
                      </w:r>
                      <w:r w:rsidRPr="007F3C7C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Area</w:t>
                      </w:r>
                      <w:r w:rsidRPr="007F3C7C">
                        <w:rPr>
                          <w:rFonts w:ascii="Lucida Console" w:hAnsi="Lucida Console"/>
                          <w:color w:val="FF000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Varchar2)</w:t>
                      </w:r>
                    </w:p>
                    <w:p w14:paraId="4871BDCA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INT</w:t>
                      </w:r>
                    </w:p>
                    <w:p w14:paraId="4E8AB929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</w:p>
                    <w:p w14:paraId="3AEE3E60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TOTAL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INT:=0;</w:t>
                      </w:r>
                    </w:p>
                    <w:p w14:paraId="60DBB29A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675FB3F5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SELECT 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SUM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(AREALIB) INTO 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TOTAL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FROM LIBRO WHERE AREALIB = </w:t>
                      </w:r>
                      <w:r w:rsidRPr="007F3C7C">
                        <w:rPr>
                          <w:rFonts w:ascii="Lucida Console" w:hAnsi="Lucida Console"/>
                          <w:b/>
                          <w:color w:val="FF0000"/>
                          <w:sz w:val="22"/>
                          <w:szCs w:val="20"/>
                          <w:lang w:val="en-US"/>
                        </w:rPr>
                        <w:t>Area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5D879B10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TOTAL</w:t>
                      </w:r>
                      <w:r w:rsidRPr="007F3C7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3654A595" w14:textId="77777777" w:rsidR="00D844C5" w:rsidRPr="007F3C7C" w:rsidRDefault="00D844C5" w:rsidP="00D844C5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7F3C7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131605" w14:textId="77777777" w:rsidR="00D844C5" w:rsidRPr="00D844C5" w:rsidRDefault="00D844C5" w:rsidP="00D844C5">
      <w:pPr>
        <w:rPr>
          <w:rFonts w:ascii="Stag Book" w:hAnsi="Stag Book"/>
        </w:rPr>
      </w:pPr>
    </w:p>
    <w:p w14:paraId="3340A4B2" w14:textId="77777777" w:rsidR="00D844C5" w:rsidRPr="00D844C5" w:rsidRDefault="00D844C5" w:rsidP="00D844C5">
      <w:pPr>
        <w:rPr>
          <w:rFonts w:ascii="Stag Book" w:hAnsi="Stag Book"/>
        </w:rPr>
      </w:pPr>
    </w:p>
    <w:p w14:paraId="51FB0346" w14:textId="77777777" w:rsidR="00D844C5" w:rsidRPr="00D844C5" w:rsidRDefault="00D844C5" w:rsidP="00D844C5">
      <w:pPr>
        <w:rPr>
          <w:rFonts w:ascii="Stag Book" w:hAnsi="Stag Book"/>
        </w:rPr>
      </w:pPr>
    </w:p>
    <w:p w14:paraId="25B980A1" w14:textId="77777777" w:rsidR="00D844C5" w:rsidRPr="00D844C5" w:rsidRDefault="00D844C5" w:rsidP="00D844C5">
      <w:pPr>
        <w:rPr>
          <w:rFonts w:ascii="Stag Book" w:hAnsi="Stag Book"/>
        </w:rPr>
      </w:pPr>
    </w:p>
    <w:p w14:paraId="58885F0D" w14:textId="77777777" w:rsidR="00D844C5" w:rsidRPr="00D844C5" w:rsidRDefault="00D844C5" w:rsidP="00D844C5">
      <w:pPr>
        <w:rPr>
          <w:rFonts w:ascii="Stag Book" w:hAnsi="Stag Book"/>
        </w:rPr>
      </w:pPr>
    </w:p>
    <w:p w14:paraId="02B36944" w14:textId="77777777" w:rsidR="00D844C5" w:rsidRPr="00D844C5" w:rsidRDefault="00D844C5" w:rsidP="00D844C5">
      <w:pPr>
        <w:rPr>
          <w:rFonts w:ascii="Stag Book" w:hAnsi="Stag Book"/>
        </w:rPr>
      </w:pPr>
    </w:p>
    <w:p w14:paraId="37DA0CA0" w14:textId="77777777" w:rsidR="00D844C5" w:rsidRPr="00D844C5" w:rsidRDefault="00D844C5" w:rsidP="00D844C5">
      <w:pPr>
        <w:rPr>
          <w:rFonts w:ascii="Stag Book" w:hAnsi="Stag Book"/>
        </w:rPr>
      </w:pPr>
    </w:p>
    <w:p w14:paraId="43233570" w14:textId="77777777" w:rsidR="00D844C5" w:rsidRPr="00D844C5" w:rsidRDefault="00D844C5" w:rsidP="00D844C5">
      <w:pPr>
        <w:rPr>
          <w:rFonts w:ascii="Stag Book" w:hAnsi="Stag Book"/>
        </w:rPr>
      </w:pPr>
    </w:p>
    <w:p w14:paraId="38C5D5F7" w14:textId="77777777" w:rsidR="00D844C5" w:rsidRPr="006558F1" w:rsidRDefault="00D844C5" w:rsidP="00D844C5">
      <w:pPr>
        <w:rPr>
          <w:rFonts w:ascii="Stag Book" w:hAnsi="Stag Book"/>
          <w:sz w:val="26"/>
        </w:rPr>
      </w:pPr>
    </w:p>
    <w:p w14:paraId="4DD51038" w14:textId="7E3E30DF" w:rsidR="006558F1" w:rsidRPr="006558F1" w:rsidRDefault="006558F1" w:rsidP="006558F1">
      <w:pPr>
        <w:rPr>
          <w:rFonts w:ascii="Stag Book" w:hAnsi="Stag Book"/>
          <w:b/>
        </w:rPr>
      </w:pPr>
      <w:r>
        <w:rPr>
          <w:rFonts w:ascii="Stag Book" w:hAnsi="Stag Book"/>
          <w:b/>
        </w:rPr>
        <w:t>La F</w:t>
      </w:r>
      <w:r w:rsidRPr="006558F1">
        <w:rPr>
          <w:rFonts w:ascii="Stag Book" w:hAnsi="Stag Book"/>
          <w:b/>
        </w:rPr>
        <w:t>unción debe ser probada de 2 formas:</w:t>
      </w:r>
    </w:p>
    <w:p w14:paraId="01DC1D79" w14:textId="77777777" w:rsidR="006558F1" w:rsidRPr="006558F1" w:rsidRDefault="006558F1" w:rsidP="006558F1">
      <w:pPr>
        <w:rPr>
          <w:rFonts w:ascii="Stag Book" w:hAnsi="Stag Book"/>
        </w:rPr>
      </w:pPr>
    </w:p>
    <w:p w14:paraId="7463585C" w14:textId="77777777" w:rsidR="006558F1" w:rsidRPr="006558F1" w:rsidRDefault="006558F1" w:rsidP="006558F1">
      <w:pPr>
        <w:rPr>
          <w:rFonts w:ascii="Stag Book" w:hAnsi="Stag Book"/>
          <w:b/>
        </w:rPr>
      </w:pPr>
      <w:r w:rsidRPr="006558F1">
        <w:rPr>
          <w:rFonts w:ascii="Stag Book" w:hAnsi="Stag Book"/>
          <w:b/>
        </w:rPr>
        <w:t>FORMA 1: usando la tabla DUAL.</w:t>
      </w:r>
    </w:p>
    <w:p w14:paraId="2241C47A" w14:textId="77777777" w:rsidR="006558F1" w:rsidRPr="006558F1" w:rsidRDefault="006558F1" w:rsidP="006558F1">
      <w:pPr>
        <w:rPr>
          <w:rFonts w:ascii="Stag Book" w:hAnsi="Stag Book"/>
        </w:rPr>
      </w:pPr>
      <w:r w:rsidRPr="006558F1">
        <w:rPr>
          <w:rFonts w:ascii="Stag Book" w:hAnsi="Stag Book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51A29" wp14:editId="2AC559A0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086475" cy="257175"/>
                <wp:effectExtent l="0" t="0" r="28575" b="28575"/>
                <wp:wrapNone/>
                <wp:docPr id="147" name="Cuadro de texto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E0426" w14:textId="77777777" w:rsidR="006558F1" w:rsidRPr="00D85CD4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855425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6558F1"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</w:rPr>
                              <w:t>Total_Lib</w:t>
                            </w:r>
                            <w:proofErr w:type="spellEnd"/>
                            <w:r w:rsidRPr="00855425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('LPROG') "Total de Libros" FROM DUAL;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51A29" id="Cuadro de texto 147" o:spid="_x0000_s1036" type="#_x0000_t202" style="position:absolute;margin-left:428.05pt;margin-top:1.9pt;width:479.25pt;height:20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">
                <v:stroke dashstyle="1 1" endcap="round"/>
                <v:textbox>
                  <w:txbxContent>
                    <w:p w14:paraId="412E0426" w14:textId="77777777" w:rsidR="006558F1" w:rsidRPr="00D85CD4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855425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SELECT </w:t>
                      </w:r>
                      <w:proofErr w:type="spellStart"/>
                      <w:r w:rsidRPr="006558F1">
                        <w:rPr>
                          <w:rFonts w:ascii="Lucida Console" w:hAnsi="Lucida Console"/>
                          <w:b/>
                          <w:sz w:val="22"/>
                          <w:szCs w:val="20"/>
                        </w:rPr>
                        <w:t>Total_Lib</w:t>
                      </w:r>
                      <w:proofErr w:type="spellEnd"/>
                      <w:r w:rsidRPr="00855425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('LPROG') "Total de Libros" FROM DUAL;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1B3AE3" w14:textId="77777777" w:rsidR="006558F1" w:rsidRPr="006558F1" w:rsidRDefault="006558F1" w:rsidP="006558F1">
      <w:pPr>
        <w:rPr>
          <w:rFonts w:ascii="Stag Book" w:hAnsi="Stag Book"/>
        </w:rPr>
      </w:pPr>
    </w:p>
    <w:p w14:paraId="3FAEE3A4" w14:textId="77777777" w:rsidR="006558F1" w:rsidRPr="006558F1" w:rsidRDefault="006558F1" w:rsidP="006558F1">
      <w:pPr>
        <w:rPr>
          <w:rFonts w:ascii="Stag Book" w:hAnsi="Stag Book"/>
        </w:rPr>
      </w:pPr>
    </w:p>
    <w:p w14:paraId="335FE7DD" w14:textId="4C3A8D4D" w:rsidR="006558F1" w:rsidRPr="006558F1" w:rsidRDefault="006558F1" w:rsidP="006558F1">
      <w:pPr>
        <w:rPr>
          <w:rFonts w:ascii="Stag Book" w:hAnsi="Stag Book"/>
          <w:b/>
        </w:rPr>
      </w:pPr>
      <w:r w:rsidRPr="006558F1">
        <w:rPr>
          <w:rFonts w:ascii="Stag Book" w:hAnsi="Stag Book"/>
          <w:b/>
        </w:rPr>
        <w:t>FORMA 2: desde un bloque anónimo.</w:t>
      </w:r>
    </w:p>
    <w:p w14:paraId="014EE899" w14:textId="7D4B9D1C" w:rsidR="006558F1" w:rsidRPr="006558F1" w:rsidRDefault="006558F1" w:rsidP="006558F1">
      <w:pPr>
        <w:rPr>
          <w:rFonts w:ascii="Stag Book" w:hAnsi="Stag Book"/>
        </w:rPr>
      </w:pPr>
      <w:r w:rsidRPr="006558F1">
        <w:rPr>
          <w:rFonts w:ascii="Stag Book" w:hAnsi="Stag Book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4D768" wp14:editId="36FFBAAE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6086475" cy="1162050"/>
                <wp:effectExtent l="0" t="0" r="28575" b="19050"/>
                <wp:wrapNone/>
                <wp:docPr id="148" name="Cuadro de text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172F4" w14:textId="77777777" w:rsidR="006558F1" w:rsidRPr="00855425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55425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SET SERVEROUTPUT ON;</w:t>
                            </w:r>
                          </w:p>
                          <w:p w14:paraId="2B53DB26" w14:textId="77777777" w:rsidR="006558F1" w:rsidRPr="00855425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55425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4B0B18D8" w14:textId="77777777" w:rsidR="006558F1" w:rsidRPr="00855425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5542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Ar Varchar2 (20</w:t>
                            </w:r>
                            <w:proofErr w:type="gramStart"/>
                            <w:r w:rsidRPr="0085542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):=</w:t>
                            </w:r>
                            <w:proofErr w:type="gramEnd"/>
                            <w:r w:rsidRPr="0085542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'LPROG';</w:t>
                            </w:r>
                          </w:p>
                          <w:p w14:paraId="03C500B9" w14:textId="77777777" w:rsidR="006558F1" w:rsidRPr="00855425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55425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12022F61" w14:textId="77777777" w:rsidR="006558F1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5542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5542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('Area: ' || Ar || ' Son: ' || </w:t>
                            </w:r>
                          </w:p>
                          <w:p w14:paraId="37B95C0D" w14:textId="70D128CE" w:rsidR="006558F1" w:rsidRPr="00855425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5542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Total_Lib(Ar));</w:t>
                            </w:r>
                          </w:p>
                          <w:p w14:paraId="5D0D23F4" w14:textId="7FD48048" w:rsidR="006558F1" w:rsidRPr="00855425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55425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4D768" id="Cuadro de texto 148" o:spid="_x0000_s1037" type="#_x0000_t202" style="position:absolute;margin-left:428.05pt;margin-top:2.2pt;width:479.25pt;height:91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">
                <v:stroke dashstyle="1 1" endcap="round"/>
                <v:textbox>
                  <w:txbxContent>
                    <w:p w14:paraId="507172F4" w14:textId="77777777" w:rsidR="006558F1" w:rsidRPr="00855425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855425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SET SERVEROUTPUT ON;</w:t>
                      </w:r>
                    </w:p>
                    <w:p w14:paraId="2B53DB26" w14:textId="77777777" w:rsidR="006558F1" w:rsidRPr="00855425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855425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DECLARE</w:t>
                      </w:r>
                    </w:p>
                    <w:p w14:paraId="4B0B18D8" w14:textId="77777777" w:rsidR="006558F1" w:rsidRPr="00855425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5542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Ar Varchar2 (20</w:t>
                      </w:r>
                      <w:proofErr w:type="gramStart"/>
                      <w:r w:rsidRPr="0085542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):=</w:t>
                      </w:r>
                      <w:proofErr w:type="gramEnd"/>
                      <w:r w:rsidRPr="0085542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'LPROG';</w:t>
                      </w:r>
                    </w:p>
                    <w:p w14:paraId="03C500B9" w14:textId="77777777" w:rsidR="006558F1" w:rsidRPr="00855425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855425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12022F61" w14:textId="77777777" w:rsidR="006558F1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85542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85542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('Area: ' || Ar || ' Son: ' || </w:t>
                      </w:r>
                    </w:p>
                    <w:p w14:paraId="37B95C0D" w14:textId="70D128CE" w:rsidR="006558F1" w:rsidRPr="00855425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85542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Total_Lib(Ar));</w:t>
                      </w:r>
                    </w:p>
                    <w:p w14:paraId="5D0D23F4" w14:textId="7FD48048" w:rsidR="006558F1" w:rsidRPr="00855425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855425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DEADB" w14:textId="77777777" w:rsidR="006558F1" w:rsidRPr="006558F1" w:rsidRDefault="006558F1" w:rsidP="006558F1">
      <w:pPr>
        <w:rPr>
          <w:rFonts w:ascii="Stag Book" w:hAnsi="Stag Book"/>
        </w:rPr>
      </w:pPr>
    </w:p>
    <w:p w14:paraId="2167B305" w14:textId="77777777" w:rsidR="006558F1" w:rsidRPr="006558F1" w:rsidRDefault="006558F1" w:rsidP="006558F1">
      <w:pPr>
        <w:rPr>
          <w:rFonts w:ascii="Stag Book" w:hAnsi="Stag Book"/>
        </w:rPr>
      </w:pPr>
    </w:p>
    <w:p w14:paraId="224B957E" w14:textId="77777777" w:rsidR="006558F1" w:rsidRPr="006558F1" w:rsidRDefault="006558F1" w:rsidP="006558F1">
      <w:pPr>
        <w:rPr>
          <w:rFonts w:ascii="Stag Book" w:hAnsi="Stag Book"/>
        </w:rPr>
      </w:pPr>
    </w:p>
    <w:p w14:paraId="48B2D1F9" w14:textId="77777777" w:rsidR="006558F1" w:rsidRPr="006558F1" w:rsidRDefault="006558F1" w:rsidP="006558F1">
      <w:pPr>
        <w:rPr>
          <w:rFonts w:ascii="Stag Book" w:hAnsi="Stag Book"/>
        </w:rPr>
      </w:pPr>
    </w:p>
    <w:p w14:paraId="0F2E1713" w14:textId="3385460C" w:rsidR="006558F1" w:rsidRDefault="006558F1" w:rsidP="006558F1">
      <w:pPr>
        <w:rPr>
          <w:rFonts w:ascii="Stag Book" w:hAnsi="Stag Book"/>
        </w:rPr>
      </w:pPr>
    </w:p>
    <w:p w14:paraId="1ADCFD0C" w14:textId="71E2D959" w:rsidR="006558F1" w:rsidRDefault="006558F1" w:rsidP="006558F1">
      <w:pPr>
        <w:rPr>
          <w:rFonts w:ascii="Stag Book" w:hAnsi="Stag Book"/>
        </w:rPr>
      </w:pPr>
    </w:p>
    <w:p w14:paraId="26B9210C" w14:textId="5C5A77E2" w:rsidR="006558F1" w:rsidRDefault="006558F1" w:rsidP="006558F1">
      <w:pPr>
        <w:rPr>
          <w:rFonts w:ascii="Stag Book" w:hAnsi="Stag Book"/>
        </w:rPr>
      </w:pPr>
    </w:p>
    <w:p w14:paraId="15B5F0B2" w14:textId="51371EF0" w:rsidR="006558F1" w:rsidRDefault="006558F1" w:rsidP="006558F1">
      <w:pPr>
        <w:rPr>
          <w:rFonts w:ascii="Stag Book" w:hAnsi="Stag Book"/>
        </w:rPr>
      </w:pPr>
    </w:p>
    <w:p w14:paraId="4AAAB6E0" w14:textId="77777777" w:rsidR="006558F1" w:rsidRPr="006558F1" w:rsidRDefault="006558F1" w:rsidP="006558F1">
      <w:pPr>
        <w:rPr>
          <w:rFonts w:ascii="Stag Book" w:hAnsi="Stag Book"/>
        </w:rPr>
      </w:pPr>
    </w:p>
    <w:p w14:paraId="7637F0AB" w14:textId="77777777" w:rsidR="006558F1" w:rsidRPr="006558F1" w:rsidRDefault="006558F1" w:rsidP="006558F1">
      <w:pPr>
        <w:rPr>
          <w:rFonts w:ascii="Stag Book" w:hAnsi="Stag Book"/>
        </w:rPr>
      </w:pPr>
    </w:p>
    <w:p w14:paraId="5B18B5DF" w14:textId="481B9723" w:rsidR="006558F1" w:rsidRPr="006558F1" w:rsidRDefault="006558F1" w:rsidP="006558F1">
      <w:pPr>
        <w:rPr>
          <w:rFonts w:ascii="Stag Book" w:hAnsi="Stag Book"/>
          <w:b/>
        </w:rPr>
      </w:pPr>
      <w:r w:rsidRPr="006558F1">
        <w:rPr>
          <w:rFonts w:ascii="Stag Book" w:hAnsi="Stag Book"/>
          <w:b/>
        </w:rPr>
        <w:t>EJEMPLO 4:</w:t>
      </w:r>
    </w:p>
    <w:p w14:paraId="5E061FA0" w14:textId="2AE43E05" w:rsidR="006558F1" w:rsidRPr="006558F1" w:rsidRDefault="006558F1" w:rsidP="006558F1">
      <w:pPr>
        <w:jc w:val="both"/>
        <w:rPr>
          <w:rFonts w:ascii="Stag Book" w:hAnsi="Stag Book"/>
        </w:rPr>
      </w:pPr>
      <w:r w:rsidRPr="006558F1">
        <w:rPr>
          <w:rFonts w:ascii="Stag Book" w:hAnsi="Stag Book"/>
        </w:rPr>
        <w:t>Crear las funciones necesarias, el cual devuelva Titulo y el precio de un determinado libro, para ello deberá usar como campo de búsqueda al código de libro, a continuación, calcular el importe según cantidad de pedido, y se pide calcular adicional mente el IGV y el Total a Pagar por dicho libro.</w:t>
      </w:r>
    </w:p>
    <w:p w14:paraId="2BF82161" w14:textId="77777777" w:rsidR="006558F1" w:rsidRPr="006558F1" w:rsidRDefault="006558F1" w:rsidP="006558F1">
      <w:pPr>
        <w:rPr>
          <w:rFonts w:ascii="Stag Book" w:hAnsi="Stag Book"/>
        </w:rPr>
      </w:pPr>
    </w:p>
    <w:p w14:paraId="6925616C" w14:textId="77777777" w:rsidR="006558F1" w:rsidRPr="006558F1" w:rsidRDefault="006558F1" w:rsidP="006558F1">
      <w:pPr>
        <w:rPr>
          <w:rFonts w:ascii="Stag Book" w:hAnsi="Stag Book"/>
          <w:b/>
        </w:rPr>
      </w:pPr>
      <w:r w:rsidRPr="006558F1">
        <w:rPr>
          <w:rFonts w:ascii="Stag Book" w:hAnsi="Stag Book"/>
          <w:b/>
        </w:rPr>
        <w:t>SOLUCION:</w:t>
      </w:r>
    </w:p>
    <w:p w14:paraId="5A176E9C" w14:textId="77777777" w:rsidR="006558F1" w:rsidRPr="006558F1" w:rsidRDefault="006558F1" w:rsidP="006558F1">
      <w:pPr>
        <w:rPr>
          <w:rFonts w:ascii="Stag Book" w:hAnsi="Stag Book"/>
        </w:rPr>
      </w:pPr>
      <w:r w:rsidRPr="006558F1">
        <w:rPr>
          <w:rFonts w:ascii="Stag Book" w:hAnsi="Stag Book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07078" wp14:editId="77EF92F7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6086475" cy="1352550"/>
                <wp:effectExtent l="0" t="0" r="28575" b="19050"/>
                <wp:wrapNone/>
                <wp:docPr id="149" name="Cuadro de text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48601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CREATE OR REPLACE FUNCTION</w:t>
                            </w:r>
                            <w:r w:rsidRPr="005765CC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BuscarLibro</w:t>
                            </w:r>
                          </w:p>
                          <w:p w14:paraId="4F55AEA7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(Codigo LIBRO.CODLIB%TYPE)</w:t>
                            </w:r>
                          </w:p>
                          <w:p w14:paraId="251A11CA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RETURN </w:t>
                            </w: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VARCHAR2</w:t>
                            </w:r>
                          </w:p>
                          <w:p w14:paraId="7429330B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6B9823D4" w14:textId="77777777" w:rsidR="006558F1" w:rsidRPr="000803D1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s-E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803D1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s-ES"/>
                              </w:rPr>
                              <w:t>Nombre LIBRO.TITULOLIB%</w:t>
                            </w:r>
                            <w:proofErr w:type="gramStart"/>
                            <w:r w:rsidRPr="000803D1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s-ES"/>
                              </w:rPr>
                              <w:t>TYPE:=</w:t>
                            </w:r>
                            <w:proofErr w:type="gramEnd"/>
                            <w:r w:rsidRPr="000803D1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s-ES"/>
                              </w:rPr>
                              <w:t>'';</w:t>
                            </w:r>
                          </w:p>
                          <w:p w14:paraId="46A37F84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095FBC67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SELECT TITULOLIB INTO Nombre FROM LIBRO WHERE CODLIB = Codigo;</w:t>
                            </w:r>
                          </w:p>
                          <w:p w14:paraId="38CB7FE7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Nombre;</w:t>
                            </w:r>
                          </w:p>
                          <w:p w14:paraId="71F69B81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07078" id="Cuadro de texto 149" o:spid="_x0000_s1038" type="#_x0000_t202" style="position:absolute;margin-left:428.05pt;margin-top:7.05pt;width:479.25pt;height:106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">
                <v:stroke dashstyle="1 1" endcap="round"/>
                <v:textbox>
                  <w:txbxContent>
                    <w:p w14:paraId="35C48601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CREATE OR REPLACE FUNCTION</w:t>
                      </w:r>
                      <w:r w:rsidRPr="005765CC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BuscarLibro</w:t>
                      </w:r>
                    </w:p>
                    <w:p w14:paraId="4F55AEA7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(Codigo LIBRO.CODLIB%TYPE)</w:t>
                      </w:r>
                    </w:p>
                    <w:p w14:paraId="251A11CA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RETURN </w:t>
                      </w: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VARCHAR2</w:t>
                      </w:r>
                    </w:p>
                    <w:p w14:paraId="7429330B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</w:p>
                    <w:p w14:paraId="6B9823D4" w14:textId="77777777" w:rsidR="006558F1" w:rsidRPr="000803D1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s-ES"/>
                        </w:rPr>
                      </w:pP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0803D1">
                        <w:rPr>
                          <w:rFonts w:ascii="Lucida Console" w:hAnsi="Lucida Console"/>
                          <w:sz w:val="22"/>
                          <w:szCs w:val="20"/>
                          <w:lang w:val="es-ES"/>
                        </w:rPr>
                        <w:t>Nombre LIBRO.TITULOLIB%</w:t>
                      </w:r>
                      <w:proofErr w:type="gramStart"/>
                      <w:r w:rsidRPr="000803D1">
                        <w:rPr>
                          <w:rFonts w:ascii="Lucida Console" w:hAnsi="Lucida Console"/>
                          <w:sz w:val="22"/>
                          <w:szCs w:val="20"/>
                          <w:lang w:val="es-ES"/>
                        </w:rPr>
                        <w:t>TYPE:=</w:t>
                      </w:r>
                      <w:proofErr w:type="gramEnd"/>
                      <w:r w:rsidRPr="000803D1">
                        <w:rPr>
                          <w:rFonts w:ascii="Lucida Console" w:hAnsi="Lucida Console"/>
                          <w:sz w:val="22"/>
                          <w:szCs w:val="20"/>
                          <w:lang w:val="es-ES"/>
                        </w:rPr>
                        <w:t>'';</w:t>
                      </w:r>
                    </w:p>
                    <w:p w14:paraId="46A37F84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095FBC67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SELECT TITULOLIB INTO Nombre FROM LIBRO WHERE CODLIB = Codigo;</w:t>
                      </w:r>
                    </w:p>
                    <w:p w14:paraId="38CB7FE7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Nombre;</w:t>
                      </w:r>
                    </w:p>
                    <w:p w14:paraId="71F69B81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B329C" w14:textId="77777777" w:rsidR="006558F1" w:rsidRPr="006558F1" w:rsidRDefault="006558F1" w:rsidP="006558F1">
      <w:pPr>
        <w:rPr>
          <w:rFonts w:ascii="Stag Book" w:hAnsi="Stag Book"/>
        </w:rPr>
      </w:pPr>
    </w:p>
    <w:p w14:paraId="72D15FA3" w14:textId="77777777" w:rsidR="006558F1" w:rsidRPr="006558F1" w:rsidRDefault="006558F1" w:rsidP="006558F1">
      <w:pPr>
        <w:rPr>
          <w:rFonts w:ascii="Stag Book" w:hAnsi="Stag Book"/>
        </w:rPr>
      </w:pPr>
    </w:p>
    <w:p w14:paraId="654EEFAA" w14:textId="77777777" w:rsidR="006558F1" w:rsidRPr="006558F1" w:rsidRDefault="006558F1" w:rsidP="006558F1">
      <w:pPr>
        <w:rPr>
          <w:rFonts w:ascii="Stag Book" w:hAnsi="Stag Book"/>
        </w:rPr>
      </w:pPr>
    </w:p>
    <w:p w14:paraId="204D4BEA" w14:textId="77777777" w:rsidR="006558F1" w:rsidRPr="006558F1" w:rsidRDefault="006558F1" w:rsidP="006558F1">
      <w:pPr>
        <w:rPr>
          <w:rFonts w:ascii="Stag Book" w:hAnsi="Stag Book"/>
        </w:rPr>
      </w:pPr>
    </w:p>
    <w:p w14:paraId="50660CD9" w14:textId="77777777" w:rsidR="006558F1" w:rsidRPr="006558F1" w:rsidRDefault="006558F1" w:rsidP="006558F1">
      <w:pPr>
        <w:rPr>
          <w:rFonts w:ascii="Stag Book" w:hAnsi="Stag Book"/>
        </w:rPr>
      </w:pPr>
    </w:p>
    <w:p w14:paraId="7607CD8D" w14:textId="77777777" w:rsidR="006558F1" w:rsidRPr="006558F1" w:rsidRDefault="006558F1" w:rsidP="006558F1">
      <w:pPr>
        <w:rPr>
          <w:rFonts w:ascii="Stag Book" w:hAnsi="Stag Book"/>
        </w:rPr>
      </w:pPr>
    </w:p>
    <w:p w14:paraId="24658991" w14:textId="77777777" w:rsidR="006558F1" w:rsidRPr="006558F1" w:rsidRDefault="006558F1" w:rsidP="006558F1">
      <w:pPr>
        <w:rPr>
          <w:rFonts w:ascii="Stag Book" w:hAnsi="Stag Book"/>
        </w:rPr>
      </w:pPr>
    </w:p>
    <w:p w14:paraId="665B5684" w14:textId="77777777" w:rsidR="006558F1" w:rsidRPr="006558F1" w:rsidRDefault="006558F1" w:rsidP="006558F1">
      <w:pPr>
        <w:rPr>
          <w:rFonts w:ascii="Stag Book" w:hAnsi="Stag Book"/>
        </w:rPr>
      </w:pPr>
    </w:p>
    <w:p w14:paraId="5912F3CC" w14:textId="77777777" w:rsidR="006558F1" w:rsidRPr="006558F1" w:rsidRDefault="006558F1" w:rsidP="006558F1">
      <w:pPr>
        <w:rPr>
          <w:rFonts w:ascii="Stag Book" w:hAnsi="Stag Book"/>
        </w:rPr>
      </w:pPr>
      <w:r w:rsidRPr="006558F1">
        <w:rPr>
          <w:rFonts w:ascii="Stag Book" w:hAnsi="Stag Book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E24EE3" wp14:editId="3BC493AC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6086475" cy="1352550"/>
                <wp:effectExtent l="0" t="0" r="28575" b="19050"/>
                <wp:wrapNone/>
                <wp:docPr id="150" name="Cuadro de text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36C19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CREATE OR REPLACE FUNCTION</w:t>
                            </w:r>
                            <w:r w:rsidRPr="005765CC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BuscarPrecio</w:t>
                            </w:r>
                          </w:p>
                          <w:p w14:paraId="7FC6F36A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(Codigo LIBRO.CODLIB%TYPE)</w:t>
                            </w:r>
                          </w:p>
                          <w:p w14:paraId="0E751EEC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NUMBER</w:t>
                            </w:r>
                          </w:p>
                          <w:p w14:paraId="3E300F7D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54CEFA63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PRECIO LIBRO.PRECIOLIB%</w:t>
                            </w:r>
                            <w:proofErr w:type="gramStart"/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TYPE:=</w:t>
                            </w:r>
                            <w:proofErr w:type="gramEnd"/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0;</w:t>
                            </w:r>
                          </w:p>
                          <w:p w14:paraId="236888D9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7C56C159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SELECT PRECIOLIB INTO PRECIO FROM LIBRO WHERE CODLIB = Codigo;</w:t>
                            </w:r>
                          </w:p>
                          <w:p w14:paraId="27446F57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765CC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PRECIO;</w:t>
                            </w:r>
                          </w:p>
                          <w:p w14:paraId="077027C3" w14:textId="77777777" w:rsidR="006558F1" w:rsidRPr="005765CC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65CC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24EE3" id="Cuadro de texto 150" o:spid="_x0000_s1039" type="#_x0000_t202" style="position:absolute;margin-left:428.05pt;margin-top:2.85pt;width:479.25pt;height:106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">
                <v:stroke dashstyle="1 1" endcap="round"/>
                <v:textbox>
                  <w:txbxContent>
                    <w:p w14:paraId="70336C19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CREATE OR REPLACE FUNCTION</w:t>
                      </w:r>
                      <w:r w:rsidRPr="005765CC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BuscarPrecio</w:t>
                      </w:r>
                    </w:p>
                    <w:p w14:paraId="7FC6F36A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(Codigo LIBRO.CODLIB%TYPE)</w:t>
                      </w:r>
                    </w:p>
                    <w:p w14:paraId="0E751EEC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NUMBER</w:t>
                      </w:r>
                    </w:p>
                    <w:p w14:paraId="3E300F7D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</w:p>
                    <w:p w14:paraId="54CEFA63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PRECIO LIBRO.PRECIOLIB%</w:t>
                      </w:r>
                      <w:proofErr w:type="gramStart"/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TYPE:=</w:t>
                      </w:r>
                      <w:proofErr w:type="gramEnd"/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0;</w:t>
                      </w:r>
                    </w:p>
                    <w:p w14:paraId="236888D9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7C56C159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SELECT PRECIOLIB INTO PRECIO FROM LIBRO WHERE CODLIB = Codigo;</w:t>
                      </w:r>
                    </w:p>
                    <w:p w14:paraId="27446F57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5765CC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PRECIO;</w:t>
                      </w:r>
                    </w:p>
                    <w:p w14:paraId="077027C3" w14:textId="77777777" w:rsidR="006558F1" w:rsidRPr="005765CC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5765CC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1FBDE3" w14:textId="77777777" w:rsidR="006558F1" w:rsidRPr="006558F1" w:rsidRDefault="006558F1" w:rsidP="006558F1">
      <w:pPr>
        <w:rPr>
          <w:rFonts w:ascii="Stag Book" w:hAnsi="Stag Book"/>
        </w:rPr>
      </w:pPr>
    </w:p>
    <w:p w14:paraId="27C49312" w14:textId="77777777" w:rsidR="006558F1" w:rsidRPr="006558F1" w:rsidRDefault="006558F1" w:rsidP="006558F1">
      <w:pPr>
        <w:rPr>
          <w:rFonts w:ascii="Stag Book" w:hAnsi="Stag Book"/>
        </w:rPr>
      </w:pPr>
    </w:p>
    <w:p w14:paraId="3B4AD8B4" w14:textId="77777777" w:rsidR="006558F1" w:rsidRPr="006558F1" w:rsidRDefault="006558F1" w:rsidP="006558F1">
      <w:pPr>
        <w:rPr>
          <w:rFonts w:ascii="Stag Book" w:hAnsi="Stag Book"/>
        </w:rPr>
      </w:pPr>
    </w:p>
    <w:p w14:paraId="41684FF3" w14:textId="77777777" w:rsidR="006558F1" w:rsidRPr="006558F1" w:rsidRDefault="006558F1" w:rsidP="006558F1">
      <w:pPr>
        <w:rPr>
          <w:rFonts w:ascii="Stag Book" w:hAnsi="Stag Book"/>
        </w:rPr>
      </w:pPr>
    </w:p>
    <w:p w14:paraId="59CFFFF5" w14:textId="77777777" w:rsidR="006558F1" w:rsidRPr="006558F1" w:rsidRDefault="006558F1" w:rsidP="006558F1">
      <w:pPr>
        <w:rPr>
          <w:rFonts w:ascii="Stag Book" w:hAnsi="Stag Book"/>
        </w:rPr>
      </w:pPr>
    </w:p>
    <w:p w14:paraId="1B9B3C50" w14:textId="77777777" w:rsidR="006558F1" w:rsidRPr="006558F1" w:rsidRDefault="006558F1" w:rsidP="006558F1">
      <w:pPr>
        <w:rPr>
          <w:rFonts w:ascii="Stag Book" w:hAnsi="Stag Book"/>
        </w:rPr>
      </w:pPr>
    </w:p>
    <w:p w14:paraId="2D658887" w14:textId="77777777" w:rsidR="006558F1" w:rsidRPr="006558F1" w:rsidRDefault="006558F1" w:rsidP="006558F1">
      <w:pPr>
        <w:rPr>
          <w:rFonts w:ascii="Stag Book" w:hAnsi="Stag Book"/>
        </w:rPr>
      </w:pPr>
    </w:p>
    <w:p w14:paraId="2B33771D" w14:textId="77777777" w:rsidR="006558F1" w:rsidRPr="006558F1" w:rsidRDefault="006558F1" w:rsidP="006558F1">
      <w:pPr>
        <w:rPr>
          <w:rFonts w:ascii="Stag Book" w:hAnsi="Stag Book"/>
        </w:rPr>
      </w:pPr>
    </w:p>
    <w:p w14:paraId="706D65BB" w14:textId="71B861EB" w:rsidR="006558F1" w:rsidRPr="006558F1" w:rsidRDefault="006558F1" w:rsidP="006558F1">
      <w:pPr>
        <w:rPr>
          <w:rFonts w:ascii="Stag Book" w:hAnsi="Stag Book"/>
          <w:b/>
        </w:rPr>
      </w:pPr>
      <w:r>
        <w:rPr>
          <w:rFonts w:ascii="Stag Book" w:hAnsi="Stag Book"/>
          <w:b/>
        </w:rPr>
        <w:t>La F</w:t>
      </w:r>
      <w:r w:rsidRPr="006558F1">
        <w:rPr>
          <w:rFonts w:ascii="Stag Book" w:hAnsi="Stag Book"/>
          <w:b/>
        </w:rPr>
        <w:t>unción debe ser probada de 2 formas:</w:t>
      </w:r>
    </w:p>
    <w:p w14:paraId="2FE49ABD" w14:textId="77777777" w:rsidR="006558F1" w:rsidRPr="006558F1" w:rsidRDefault="006558F1" w:rsidP="006558F1">
      <w:pPr>
        <w:rPr>
          <w:rFonts w:ascii="Stag Book" w:hAnsi="Stag Book"/>
        </w:rPr>
      </w:pPr>
    </w:p>
    <w:p w14:paraId="70111C66" w14:textId="77777777" w:rsidR="006558F1" w:rsidRPr="006558F1" w:rsidRDefault="006558F1" w:rsidP="006558F1">
      <w:pPr>
        <w:rPr>
          <w:rFonts w:ascii="Stag Book" w:hAnsi="Stag Book"/>
          <w:b/>
        </w:rPr>
      </w:pPr>
      <w:r w:rsidRPr="006558F1">
        <w:rPr>
          <w:rFonts w:ascii="Stag Book" w:hAnsi="Stag Book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683870" wp14:editId="6449DFDA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257925" cy="971550"/>
                <wp:effectExtent l="0" t="0" r="28575" b="19050"/>
                <wp:wrapNone/>
                <wp:docPr id="151" name="Cuadro de texto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663CF" w14:textId="77777777" w:rsidR="006558F1" w:rsidRPr="007B6760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</w:rPr>
                            </w:pP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SELECT </w:t>
                            </w:r>
                            <w:r w:rsidRPr="006558F1">
                              <w:rPr>
                                <w:rFonts w:ascii="Lucida Console" w:hAnsi="Lucida Console"/>
                                <w:b/>
                                <w:sz w:val="22"/>
                              </w:rPr>
                              <w:t>BuscarPrecio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 </w:t>
                            </w: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>(1000) "PRECIO" FROM DUAL;</w:t>
                            </w:r>
                          </w:p>
                          <w:p w14:paraId="576FF429" w14:textId="77777777" w:rsidR="006558F1" w:rsidRPr="007B6760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</w:rPr>
                            </w:pP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SELECT </w:t>
                            </w:r>
                            <w:r w:rsidRPr="006558F1">
                              <w:rPr>
                                <w:rFonts w:ascii="Lucida Console" w:hAnsi="Lucida Console"/>
                                <w:b/>
                                <w:sz w:val="22"/>
                              </w:rPr>
                              <w:t>BuscarLibro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 </w:t>
                            </w: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>(1000)  "LIBRO" FROM DUAL;</w:t>
                            </w:r>
                          </w:p>
                          <w:p w14:paraId="7CF69B63" w14:textId="77777777" w:rsidR="006558F1" w:rsidRPr="007B6760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</w:rPr>
                            </w:pP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SELECT </w:t>
                            </w:r>
                            <w:r w:rsidRPr="006558F1">
                              <w:rPr>
                                <w:rFonts w:ascii="Lucida Console" w:hAnsi="Lucida Console"/>
                                <w:b/>
                                <w:sz w:val="22"/>
                              </w:rPr>
                              <w:t>BuscarPrecio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 </w:t>
                            </w: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>(1000) * 4 "IMPORTE" FROM DUAL;</w:t>
                            </w:r>
                          </w:p>
                          <w:p w14:paraId="1BB424A5" w14:textId="77777777" w:rsidR="006558F1" w:rsidRPr="007B6760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</w:rPr>
                            </w:pP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SELECT </w:t>
                            </w:r>
                            <w:r w:rsidRPr="006558F1">
                              <w:rPr>
                                <w:rFonts w:ascii="Lucida Console" w:hAnsi="Lucida Console"/>
                                <w:b/>
                                <w:sz w:val="22"/>
                              </w:rPr>
                              <w:t>BuscarPrecio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 </w:t>
                            </w: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>(1000) * 4 * 0.18 "IGV" FROM DUAL;</w:t>
                            </w:r>
                          </w:p>
                          <w:p w14:paraId="68EE9532" w14:textId="77777777" w:rsidR="006558F1" w:rsidRPr="007B6760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</w:rPr>
                            </w:pP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SELECT </w:t>
                            </w:r>
                            <w:r w:rsidRPr="006558F1">
                              <w:rPr>
                                <w:rFonts w:ascii="Lucida Console" w:hAnsi="Lucida Console"/>
                                <w:b/>
                                <w:sz w:val="22"/>
                              </w:rPr>
                              <w:t>BuscarPrecio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 </w:t>
                            </w: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>(1000) + (BuscarPrecio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 </w:t>
                            </w: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>(1000) * 4 * 0.18)</w:t>
                            </w:r>
                          </w:p>
                          <w:p w14:paraId="23DE9567" w14:textId="77777777" w:rsidR="006558F1" w:rsidRPr="007B6760" w:rsidRDefault="006558F1" w:rsidP="006558F1">
                            <w:pPr>
                              <w:rPr>
                                <w:rFonts w:ascii="Lucida Console" w:hAnsi="Lucida Console"/>
                                <w:sz w:val="22"/>
                              </w:rPr>
                            </w:pPr>
                            <w:r w:rsidRPr="007B6760">
                              <w:rPr>
                                <w:rFonts w:ascii="Lucida Console" w:hAnsi="Lucida Console"/>
                                <w:sz w:val="22"/>
                              </w:rPr>
                              <w:t xml:space="preserve">       "TOTAL PAGAR" FROM DUAL;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83870" id="Cuadro de texto 151" o:spid="_x0000_s1040" type="#_x0000_t202" style="position:absolute;margin-left:0;margin-top:12.75pt;width:492.75pt;height:76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">
                <v:stroke dashstyle="1 1" endcap="round"/>
                <v:textbox>
                  <w:txbxContent>
                    <w:p w14:paraId="704663CF" w14:textId="77777777" w:rsidR="006558F1" w:rsidRPr="007B6760" w:rsidRDefault="006558F1" w:rsidP="006558F1">
                      <w:pPr>
                        <w:rPr>
                          <w:rFonts w:ascii="Lucida Console" w:hAnsi="Lucida Console"/>
                          <w:sz w:val="22"/>
                        </w:rPr>
                      </w:pPr>
                      <w:r w:rsidRPr="007B6760">
                        <w:rPr>
                          <w:rFonts w:ascii="Lucida Console" w:hAnsi="Lucida Console"/>
                          <w:sz w:val="22"/>
                        </w:rPr>
                        <w:t xml:space="preserve">SELECT </w:t>
                      </w:r>
                      <w:r w:rsidRPr="006558F1">
                        <w:rPr>
                          <w:rFonts w:ascii="Lucida Console" w:hAnsi="Lucida Console"/>
                          <w:b/>
                          <w:sz w:val="22"/>
                        </w:rPr>
                        <w:t>BuscarPrecio</w:t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 xml:space="preserve"> </w:t>
                      </w:r>
                      <w:r w:rsidRPr="007B6760">
                        <w:rPr>
                          <w:rFonts w:ascii="Lucida Console" w:hAnsi="Lucida Console"/>
                          <w:sz w:val="22"/>
                        </w:rPr>
                        <w:t>(1000) "PRECIO" FROM DUAL;</w:t>
                      </w:r>
                    </w:p>
                    <w:p w14:paraId="576FF429" w14:textId="77777777" w:rsidR="006558F1" w:rsidRPr="007B6760" w:rsidRDefault="006558F1" w:rsidP="006558F1">
                      <w:pPr>
                        <w:rPr>
                          <w:rFonts w:ascii="Lucida Console" w:hAnsi="Lucida Console"/>
                          <w:sz w:val="22"/>
                        </w:rPr>
                      </w:pPr>
                      <w:r w:rsidRPr="007B6760">
                        <w:rPr>
                          <w:rFonts w:ascii="Lucida Console" w:hAnsi="Lucida Console"/>
                          <w:sz w:val="22"/>
                        </w:rPr>
                        <w:t xml:space="preserve">SELECT </w:t>
                      </w:r>
                      <w:r w:rsidRPr="006558F1">
                        <w:rPr>
                          <w:rFonts w:ascii="Lucida Console" w:hAnsi="Lucida Console"/>
                          <w:b/>
                          <w:sz w:val="22"/>
                        </w:rPr>
                        <w:t>BuscarLibro</w:t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 xml:space="preserve"> </w:t>
                      </w:r>
                      <w:r w:rsidRPr="007B6760">
                        <w:rPr>
                          <w:rFonts w:ascii="Lucida Console" w:hAnsi="Lucida Console"/>
                          <w:sz w:val="22"/>
                        </w:rPr>
                        <w:t>(1000)  "LIBRO" FROM DUAL;</w:t>
                      </w:r>
                    </w:p>
                    <w:p w14:paraId="7CF69B63" w14:textId="77777777" w:rsidR="006558F1" w:rsidRPr="007B6760" w:rsidRDefault="006558F1" w:rsidP="006558F1">
                      <w:pPr>
                        <w:rPr>
                          <w:rFonts w:ascii="Lucida Console" w:hAnsi="Lucida Console"/>
                          <w:sz w:val="22"/>
                        </w:rPr>
                      </w:pPr>
                      <w:r w:rsidRPr="007B6760">
                        <w:rPr>
                          <w:rFonts w:ascii="Lucida Console" w:hAnsi="Lucida Console"/>
                          <w:sz w:val="22"/>
                        </w:rPr>
                        <w:t xml:space="preserve">SELECT </w:t>
                      </w:r>
                      <w:r w:rsidRPr="006558F1">
                        <w:rPr>
                          <w:rFonts w:ascii="Lucida Console" w:hAnsi="Lucida Console"/>
                          <w:b/>
                          <w:sz w:val="22"/>
                        </w:rPr>
                        <w:t>BuscarPrecio</w:t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 xml:space="preserve"> </w:t>
                      </w:r>
                      <w:r w:rsidRPr="007B6760">
                        <w:rPr>
                          <w:rFonts w:ascii="Lucida Console" w:hAnsi="Lucida Console"/>
                          <w:sz w:val="22"/>
                        </w:rPr>
                        <w:t>(1000) * 4 "IMPORTE" FROM DUAL;</w:t>
                      </w:r>
                    </w:p>
                    <w:p w14:paraId="1BB424A5" w14:textId="77777777" w:rsidR="006558F1" w:rsidRPr="007B6760" w:rsidRDefault="006558F1" w:rsidP="006558F1">
                      <w:pPr>
                        <w:rPr>
                          <w:rFonts w:ascii="Lucida Console" w:hAnsi="Lucida Console"/>
                          <w:sz w:val="22"/>
                        </w:rPr>
                      </w:pPr>
                      <w:r w:rsidRPr="007B6760">
                        <w:rPr>
                          <w:rFonts w:ascii="Lucida Console" w:hAnsi="Lucida Console"/>
                          <w:sz w:val="22"/>
                        </w:rPr>
                        <w:t xml:space="preserve">SELECT </w:t>
                      </w:r>
                      <w:r w:rsidRPr="006558F1">
                        <w:rPr>
                          <w:rFonts w:ascii="Lucida Console" w:hAnsi="Lucida Console"/>
                          <w:b/>
                          <w:sz w:val="22"/>
                        </w:rPr>
                        <w:t>BuscarPrecio</w:t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 xml:space="preserve"> </w:t>
                      </w:r>
                      <w:r w:rsidRPr="007B6760">
                        <w:rPr>
                          <w:rFonts w:ascii="Lucida Console" w:hAnsi="Lucida Console"/>
                          <w:sz w:val="22"/>
                        </w:rPr>
                        <w:t>(1000) * 4 * 0.18 "IGV" FROM DUAL;</w:t>
                      </w:r>
                    </w:p>
                    <w:p w14:paraId="68EE9532" w14:textId="77777777" w:rsidR="006558F1" w:rsidRPr="007B6760" w:rsidRDefault="006558F1" w:rsidP="006558F1">
                      <w:pPr>
                        <w:rPr>
                          <w:rFonts w:ascii="Lucida Console" w:hAnsi="Lucida Console"/>
                          <w:sz w:val="22"/>
                        </w:rPr>
                      </w:pPr>
                      <w:r w:rsidRPr="007B6760">
                        <w:rPr>
                          <w:rFonts w:ascii="Lucida Console" w:hAnsi="Lucida Console"/>
                          <w:sz w:val="22"/>
                        </w:rPr>
                        <w:t xml:space="preserve">SELECT </w:t>
                      </w:r>
                      <w:r w:rsidRPr="006558F1">
                        <w:rPr>
                          <w:rFonts w:ascii="Lucida Console" w:hAnsi="Lucida Console"/>
                          <w:b/>
                          <w:sz w:val="22"/>
                        </w:rPr>
                        <w:t>BuscarPrecio</w:t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 xml:space="preserve"> </w:t>
                      </w:r>
                      <w:r w:rsidRPr="007B6760">
                        <w:rPr>
                          <w:rFonts w:ascii="Lucida Console" w:hAnsi="Lucida Console"/>
                          <w:sz w:val="22"/>
                        </w:rPr>
                        <w:t>(1000) + (BuscarPrecio</w:t>
                      </w:r>
                      <w:r>
                        <w:rPr>
                          <w:rFonts w:ascii="Lucida Console" w:hAnsi="Lucida Console"/>
                          <w:sz w:val="22"/>
                        </w:rPr>
                        <w:t xml:space="preserve"> </w:t>
                      </w:r>
                      <w:r w:rsidRPr="007B6760">
                        <w:rPr>
                          <w:rFonts w:ascii="Lucida Console" w:hAnsi="Lucida Console"/>
                          <w:sz w:val="22"/>
                        </w:rPr>
                        <w:t>(1000) * 4 * 0.18)</w:t>
                      </w:r>
                    </w:p>
                    <w:p w14:paraId="23DE9567" w14:textId="77777777" w:rsidR="006558F1" w:rsidRPr="007B6760" w:rsidRDefault="006558F1" w:rsidP="006558F1">
                      <w:pPr>
                        <w:rPr>
                          <w:rFonts w:ascii="Lucida Console" w:hAnsi="Lucida Console"/>
                          <w:sz w:val="22"/>
                        </w:rPr>
                      </w:pPr>
                      <w:r w:rsidRPr="007B6760">
                        <w:rPr>
                          <w:rFonts w:ascii="Lucida Console" w:hAnsi="Lucida Console"/>
                          <w:sz w:val="22"/>
                        </w:rPr>
                        <w:t xml:space="preserve">       "TOTAL PAGAR" FROM DUAL;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8F1">
        <w:rPr>
          <w:rFonts w:ascii="Stag Book" w:hAnsi="Stag Book"/>
          <w:b/>
        </w:rPr>
        <w:t>FORMA 1: usando la tabla DUAL.</w:t>
      </w:r>
    </w:p>
    <w:p w14:paraId="5B7B69CB" w14:textId="77777777" w:rsidR="006558F1" w:rsidRPr="006558F1" w:rsidRDefault="006558F1" w:rsidP="006558F1">
      <w:pPr>
        <w:rPr>
          <w:rFonts w:ascii="Stag Book" w:hAnsi="Stag Book"/>
        </w:rPr>
      </w:pPr>
    </w:p>
    <w:p w14:paraId="28966A96" w14:textId="77777777" w:rsidR="006558F1" w:rsidRPr="006558F1" w:rsidRDefault="006558F1" w:rsidP="006558F1">
      <w:pPr>
        <w:rPr>
          <w:rFonts w:ascii="Stag Book" w:hAnsi="Stag Book"/>
        </w:rPr>
      </w:pPr>
    </w:p>
    <w:p w14:paraId="2D83CE2A" w14:textId="77777777" w:rsidR="006558F1" w:rsidRPr="006558F1" w:rsidRDefault="006558F1" w:rsidP="006558F1">
      <w:pPr>
        <w:rPr>
          <w:rFonts w:ascii="Stag Book" w:hAnsi="Stag Book"/>
        </w:rPr>
      </w:pPr>
    </w:p>
    <w:p w14:paraId="3488FAA6" w14:textId="0886D22F" w:rsidR="006558F1" w:rsidRDefault="006558F1" w:rsidP="006558F1">
      <w:pPr>
        <w:rPr>
          <w:rFonts w:ascii="Stag Book" w:hAnsi="Stag Book"/>
        </w:rPr>
      </w:pPr>
    </w:p>
    <w:p w14:paraId="373A0A0D" w14:textId="5818567D" w:rsidR="006558F1" w:rsidRDefault="006558F1" w:rsidP="006558F1">
      <w:pPr>
        <w:rPr>
          <w:rFonts w:ascii="Stag Book" w:hAnsi="Stag Book"/>
        </w:rPr>
      </w:pPr>
    </w:p>
    <w:p w14:paraId="38BAE469" w14:textId="751E835E" w:rsidR="006558F1" w:rsidRDefault="006558F1" w:rsidP="006558F1">
      <w:pPr>
        <w:rPr>
          <w:rFonts w:ascii="Stag Book" w:hAnsi="Stag Book"/>
        </w:rPr>
      </w:pPr>
    </w:p>
    <w:p w14:paraId="2EA29959" w14:textId="1B842A6D" w:rsidR="006558F1" w:rsidRDefault="006558F1" w:rsidP="006558F1">
      <w:pPr>
        <w:rPr>
          <w:rFonts w:ascii="Stag Book" w:hAnsi="Stag Book"/>
        </w:rPr>
      </w:pPr>
    </w:p>
    <w:p w14:paraId="385C54AA" w14:textId="692C5C48" w:rsidR="006558F1" w:rsidRDefault="006558F1" w:rsidP="006558F1">
      <w:pPr>
        <w:rPr>
          <w:rFonts w:ascii="Stag Book" w:hAnsi="Stag Book"/>
        </w:rPr>
      </w:pPr>
    </w:p>
    <w:p w14:paraId="65DD2DAA" w14:textId="6F53B51F" w:rsidR="006558F1" w:rsidRDefault="006558F1" w:rsidP="006558F1">
      <w:pPr>
        <w:rPr>
          <w:rFonts w:ascii="Stag Book" w:hAnsi="Stag Book"/>
        </w:rPr>
      </w:pPr>
    </w:p>
    <w:p w14:paraId="7958682F" w14:textId="7639FA82" w:rsidR="006558F1" w:rsidRDefault="006558F1" w:rsidP="006558F1">
      <w:pPr>
        <w:rPr>
          <w:rFonts w:ascii="Stag Book" w:hAnsi="Stag Book"/>
        </w:rPr>
      </w:pPr>
    </w:p>
    <w:p w14:paraId="294C3215" w14:textId="54ACFCA0" w:rsidR="006558F1" w:rsidRDefault="006558F1" w:rsidP="006558F1">
      <w:pPr>
        <w:rPr>
          <w:rFonts w:ascii="Stag Book" w:hAnsi="Stag Book"/>
        </w:rPr>
      </w:pPr>
    </w:p>
    <w:p w14:paraId="0B646583" w14:textId="69BD3AD4" w:rsidR="006558F1" w:rsidRDefault="006558F1" w:rsidP="006558F1">
      <w:pPr>
        <w:rPr>
          <w:rFonts w:ascii="Stag Book" w:hAnsi="Stag Book"/>
        </w:rPr>
      </w:pPr>
    </w:p>
    <w:p w14:paraId="1B86D486" w14:textId="2FFFAA15" w:rsidR="006558F1" w:rsidRDefault="006558F1" w:rsidP="006558F1">
      <w:pPr>
        <w:rPr>
          <w:rFonts w:ascii="Stag Book" w:hAnsi="Stag Book"/>
        </w:rPr>
      </w:pPr>
    </w:p>
    <w:p w14:paraId="7E2CA2D2" w14:textId="0E9F9733" w:rsidR="006558F1" w:rsidRDefault="006558F1" w:rsidP="006558F1">
      <w:pPr>
        <w:rPr>
          <w:rFonts w:ascii="Stag Book" w:hAnsi="Stag Book"/>
        </w:rPr>
      </w:pPr>
    </w:p>
    <w:p w14:paraId="1B784B22" w14:textId="7462D8CB" w:rsidR="006558F1" w:rsidRDefault="006558F1" w:rsidP="006558F1">
      <w:pPr>
        <w:rPr>
          <w:rFonts w:ascii="Stag Book" w:hAnsi="Stag Book"/>
        </w:rPr>
      </w:pPr>
    </w:p>
    <w:p w14:paraId="0F23CB73" w14:textId="73B316F3" w:rsidR="006558F1" w:rsidRDefault="006558F1" w:rsidP="006558F1">
      <w:pPr>
        <w:rPr>
          <w:rFonts w:ascii="Stag Book" w:hAnsi="Stag Book"/>
        </w:rPr>
      </w:pPr>
    </w:p>
    <w:p w14:paraId="38847046" w14:textId="04B142E0" w:rsidR="006558F1" w:rsidRDefault="006558F1" w:rsidP="006558F1">
      <w:pPr>
        <w:rPr>
          <w:rFonts w:ascii="Stag Book" w:hAnsi="Stag Book"/>
        </w:rPr>
      </w:pPr>
    </w:p>
    <w:p w14:paraId="1F5F41C6" w14:textId="4765471C" w:rsidR="006558F1" w:rsidRDefault="006558F1" w:rsidP="006558F1">
      <w:pPr>
        <w:rPr>
          <w:rFonts w:ascii="Stag Book" w:hAnsi="Stag Book"/>
        </w:rPr>
      </w:pPr>
    </w:p>
    <w:p w14:paraId="1365DB6F" w14:textId="77777777" w:rsidR="006558F1" w:rsidRPr="006558F1" w:rsidRDefault="006558F1" w:rsidP="006558F1">
      <w:pPr>
        <w:rPr>
          <w:rFonts w:ascii="Stag Book" w:hAnsi="Stag Book"/>
        </w:rPr>
      </w:pPr>
    </w:p>
    <w:p w14:paraId="06048089" w14:textId="77777777" w:rsidR="006558F1" w:rsidRPr="006558F1" w:rsidRDefault="006558F1" w:rsidP="006558F1">
      <w:pPr>
        <w:rPr>
          <w:rFonts w:ascii="Stag Book" w:hAnsi="Stag Book"/>
        </w:rPr>
      </w:pPr>
    </w:p>
    <w:p w14:paraId="012E6BC8" w14:textId="77777777" w:rsidR="006558F1" w:rsidRPr="006558F1" w:rsidRDefault="006558F1" w:rsidP="006558F1">
      <w:pPr>
        <w:rPr>
          <w:rFonts w:ascii="Stag Book" w:hAnsi="Stag Book"/>
          <w:b/>
          <w:sz w:val="22"/>
        </w:rPr>
      </w:pPr>
      <w:r w:rsidRPr="006558F1">
        <w:rPr>
          <w:rFonts w:ascii="Stag Book" w:hAnsi="Stag Book"/>
          <w:b/>
          <w:sz w:val="22"/>
        </w:rPr>
        <w:t>FORMA 2: desde un bloque anónimo:</w:t>
      </w:r>
    </w:p>
    <w:p w14:paraId="6CE99399" w14:textId="25BD299E" w:rsidR="006558F1" w:rsidRPr="006558F1" w:rsidRDefault="006558F1" w:rsidP="006558F1">
      <w:pPr>
        <w:rPr>
          <w:rFonts w:ascii="Stag Book" w:hAnsi="Stag Book"/>
          <w:sz w:val="22"/>
        </w:rPr>
      </w:pPr>
      <w:r w:rsidRPr="006558F1">
        <w:rPr>
          <w:rFonts w:ascii="Stag Book" w:hAnsi="Stag Book"/>
          <w:b/>
          <w:noProof/>
          <w:sz w:val="22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BFAA30" wp14:editId="38B8809E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6086475" cy="3028950"/>
                <wp:effectExtent l="0" t="0" r="28575" b="19050"/>
                <wp:wrapNone/>
                <wp:docPr id="152" name="Cuadro de texto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A19D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SET SERVEROUTPUT ON;</w:t>
                            </w:r>
                          </w:p>
                          <w:p w14:paraId="6EAAE969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2DC95822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CANTIDAD NUMBER:= </w:t>
                            </w:r>
                            <w:r w:rsidRPr="006558F1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CANTIDAD;</w:t>
                            </w:r>
                          </w:p>
                          <w:p w14:paraId="2046D4EA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C LIBRO.CODLIB</w:t>
                            </w:r>
                            <w:r w:rsidRPr="006558F1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%TYPE</w:t>
                            </w: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:=</w:t>
                            </w:r>
                            <w:r w:rsidRPr="006558F1">
                              <w:rPr>
                                <w:rFonts w:ascii="Lucida Console" w:hAnsi="Lucida Console"/>
                                <w:b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862D033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IMPORTE NUMBER(10, 2);</w:t>
                            </w:r>
                          </w:p>
                          <w:p w14:paraId="61DA2165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PRECIO LIBRO.PRECIOLIB</w:t>
                            </w:r>
                            <w:r w:rsidRPr="006558F1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%TYPE</w:t>
                            </w: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8401CFA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IGV NUMBER (10, 2):=0.0;</w:t>
                            </w:r>
                          </w:p>
                          <w:p w14:paraId="1EA44AE9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TOTAL_PAGAR NUMBER(10, 2):=0.0;</w:t>
                            </w:r>
                          </w:p>
                          <w:p w14:paraId="1FDA86F1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1D778B2B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DBMS_OUTPUT.PUT_LINE ('=========================================');</w:t>
                            </w:r>
                          </w:p>
                          <w:p w14:paraId="0E22AC44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DBMS_OUTPUT.PUT_LINE ('Pedidos:');</w:t>
                            </w:r>
                          </w:p>
                          <w:p w14:paraId="633776A8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DBMS_OUTPUT.PUT_LINE ('=========================================');</w:t>
                            </w:r>
                          </w:p>
                          <w:p w14:paraId="61CFEF95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DBMS_OUTPUT.PUT_LINE ('Libro         : ' || BuscarLibro(C));</w:t>
                            </w:r>
                          </w:p>
                          <w:p w14:paraId="01271E32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DBMS_OUTPUT.PUT_LINE ('Precio        : ' || BuscarPrecio(C));</w:t>
                            </w:r>
                          </w:p>
                          <w:p w14:paraId="54BE0954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DBMS_OUTPUT.PUT_LINE ('Cantidad      : ' || CANTIDAD);</w:t>
                            </w:r>
                          </w:p>
                          <w:p w14:paraId="1978B8F4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PRECIO:=BuscarPrecio(C);</w:t>
                            </w:r>
                          </w:p>
                          <w:p w14:paraId="475C3AFD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IMPORTE:= CANTIDAD * PRECIO;</w:t>
                            </w:r>
                          </w:p>
                          <w:p w14:paraId="384FC74A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IGV:=IMPORTE*0.18;</w:t>
                            </w:r>
                          </w:p>
                          <w:p w14:paraId="679D3161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TOTAL_PAGAR:=PRECIO + IGV;</w:t>
                            </w:r>
                          </w:p>
                          <w:p w14:paraId="147C4BBB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DBMS_OUTPUT.PUT_LINE ('Importe       : ' || IMPORTE);</w:t>
                            </w:r>
                          </w:p>
                          <w:p w14:paraId="7F71F136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DBMS_OUTPUT.PUT_LINE ('IGV           : ' || IGV);</w:t>
                            </w:r>
                          </w:p>
                          <w:p w14:paraId="513FB23B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DBMS_OUTPUT.PUT_LINE ('Total a Pagar : ' || TOTAL_PAGAR);</w:t>
                            </w:r>
                          </w:p>
                          <w:p w14:paraId="13A566F7" w14:textId="77777777" w:rsidR="006558F1" w:rsidRPr="006558F1" w:rsidRDefault="006558F1" w:rsidP="006558F1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8F1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FAA30" id="Cuadro de texto 152" o:spid="_x0000_s1041" type="#_x0000_t202" style="position:absolute;margin-left:428.05pt;margin-top:6.25pt;width:479.25pt;height:238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">
                <v:stroke dashstyle="1 1" endcap="round"/>
                <v:textbox>
                  <w:txbxContent>
                    <w:p w14:paraId="669EA19D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SET SERVEROUTPUT ON;</w:t>
                      </w:r>
                    </w:p>
                    <w:p w14:paraId="6EAAE969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DECLARE</w:t>
                      </w:r>
                    </w:p>
                    <w:p w14:paraId="2DC95822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CANTIDAD NUMBER:= </w:t>
                      </w:r>
                      <w:r w:rsidRPr="006558F1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CANTIDAD;</w:t>
                      </w:r>
                    </w:p>
                    <w:p w14:paraId="2046D4EA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C LIBRO.CODLIB</w:t>
                      </w:r>
                      <w:r w:rsidRPr="006558F1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%TYPE</w:t>
                      </w: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:=</w:t>
                      </w:r>
                      <w:r w:rsidRPr="006558F1">
                        <w:rPr>
                          <w:rFonts w:ascii="Lucida Console" w:hAnsi="Lucida Console"/>
                          <w:b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862D033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IMPORTE NUMBER(10, 2);</w:t>
                      </w:r>
                    </w:p>
                    <w:p w14:paraId="61DA2165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PRECIO LIBRO.PRECIOLIB</w:t>
                      </w:r>
                      <w:r w:rsidRPr="006558F1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%TYPE</w:t>
                      </w: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8401CFA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IGV NUMBER (10, 2):=0.0;</w:t>
                      </w:r>
                    </w:p>
                    <w:p w14:paraId="1EA44AE9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TOTAL_PAGAR NUMBER(10, 2):=0.0;</w:t>
                      </w:r>
                    </w:p>
                    <w:p w14:paraId="1FDA86F1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1D778B2B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DBMS_OUTPUT.PUT_LINE ('=========================================');</w:t>
                      </w:r>
                    </w:p>
                    <w:p w14:paraId="0E22AC44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DBMS_OUTPUT.PUT_LINE ('Pedidos:');</w:t>
                      </w:r>
                    </w:p>
                    <w:p w14:paraId="633776A8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DBMS_OUTPUT.PUT_LINE ('=========================================');</w:t>
                      </w:r>
                    </w:p>
                    <w:p w14:paraId="61CFEF95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DBMS_OUTPUT.PUT_LINE ('Libro         : ' || BuscarLibro(C));</w:t>
                      </w:r>
                    </w:p>
                    <w:p w14:paraId="01271E32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DBMS_OUTPUT.PUT_LINE ('Precio        : ' || BuscarPrecio(C));</w:t>
                      </w:r>
                    </w:p>
                    <w:p w14:paraId="54BE0954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DBMS_OUTPUT.PUT_LINE ('Cantidad      : ' || CANTIDAD);</w:t>
                      </w:r>
                    </w:p>
                    <w:p w14:paraId="1978B8F4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</w:rPr>
                        <w:t>PRECIO:=BuscarPrecio(C);</w:t>
                      </w:r>
                    </w:p>
                    <w:p w14:paraId="475C3AFD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IMPORTE:= CANTIDAD * PRECIO;</w:t>
                      </w:r>
                    </w:p>
                    <w:p w14:paraId="384FC74A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IGV:=IMPORTE*0.18;</w:t>
                      </w:r>
                    </w:p>
                    <w:p w14:paraId="679D3161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TOTAL_PAGAR:=PRECIO + IGV;</w:t>
                      </w:r>
                    </w:p>
                    <w:p w14:paraId="147C4BBB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</w:t>
                      </w: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DBMS_OUTPUT.PUT_LINE ('Importe       : ' || IMPORTE);</w:t>
                      </w:r>
                    </w:p>
                    <w:p w14:paraId="7F71F136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DBMS_OUTPUT.PUT_LINE ('IGV           : ' || IGV);</w:t>
                      </w:r>
                    </w:p>
                    <w:p w14:paraId="513FB23B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DBMS_OUTPUT.PUT_LINE ('Total a Pagar : ' || TOTAL_PAGAR);</w:t>
                      </w:r>
                    </w:p>
                    <w:p w14:paraId="13A566F7" w14:textId="77777777" w:rsidR="006558F1" w:rsidRPr="006558F1" w:rsidRDefault="006558F1" w:rsidP="006558F1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6558F1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D03A69" w14:textId="2961BDDA" w:rsidR="006558F1" w:rsidRPr="006558F1" w:rsidRDefault="006558F1" w:rsidP="006558F1">
      <w:pPr>
        <w:rPr>
          <w:rFonts w:ascii="Stag Book" w:hAnsi="Stag Book"/>
          <w:sz w:val="22"/>
        </w:rPr>
      </w:pPr>
    </w:p>
    <w:p w14:paraId="6A5DADD3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26E27622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58DAC134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5B32D356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47E27637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55DDEC01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3DB3BBE7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333C6915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2F980E24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776347CD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36C683AD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78B65597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05FE8895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10CA6006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3ED279E1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2B9A9351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64125773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2EB1CC7E" w14:textId="77777777" w:rsidR="006558F1" w:rsidRPr="006558F1" w:rsidRDefault="006558F1" w:rsidP="006558F1">
      <w:pPr>
        <w:rPr>
          <w:rFonts w:ascii="Stag Book" w:hAnsi="Stag Book"/>
          <w:sz w:val="22"/>
        </w:rPr>
      </w:pPr>
    </w:p>
    <w:p w14:paraId="75FEBEF5" w14:textId="77777777" w:rsidR="006558F1" w:rsidRPr="002A3920" w:rsidRDefault="006558F1" w:rsidP="006558F1">
      <w:pPr>
        <w:rPr>
          <w:rFonts w:ascii="Stag Book" w:hAnsi="Stag Book"/>
        </w:rPr>
      </w:pPr>
    </w:p>
    <w:p w14:paraId="691AE202" w14:textId="77777777" w:rsidR="002A3920" w:rsidRPr="002A3920" w:rsidRDefault="002A3920" w:rsidP="002A3920">
      <w:pPr>
        <w:rPr>
          <w:rFonts w:ascii="Stag Book" w:hAnsi="Stag Book"/>
        </w:rPr>
      </w:pPr>
    </w:p>
    <w:p w14:paraId="475D6594" w14:textId="787A5395" w:rsidR="002A3920" w:rsidRPr="002A3920" w:rsidRDefault="002A3920" w:rsidP="002A3920">
      <w:pPr>
        <w:rPr>
          <w:rFonts w:ascii="Stag Book" w:hAnsi="Stag Book"/>
          <w:b/>
        </w:rPr>
      </w:pPr>
      <w:r w:rsidRPr="002A3920">
        <w:rPr>
          <w:rFonts w:ascii="Stag Book" w:hAnsi="Stag Book"/>
          <w:b/>
        </w:rPr>
        <w:t>EJEMPLO 5:</w:t>
      </w:r>
    </w:p>
    <w:p w14:paraId="650ECC75" w14:textId="77777777" w:rsidR="002A3920" w:rsidRPr="002A3920" w:rsidRDefault="002A3920" w:rsidP="002A3920">
      <w:pPr>
        <w:rPr>
          <w:rFonts w:ascii="Stag Book" w:hAnsi="Stag Book"/>
        </w:rPr>
      </w:pPr>
      <w:r w:rsidRPr="002A3920">
        <w:rPr>
          <w:rFonts w:ascii="Stag Book" w:hAnsi="Stag Book"/>
        </w:rPr>
        <w:t>Se tiene las siguientes tablas:</w:t>
      </w:r>
    </w:p>
    <w:p w14:paraId="03C6A1B7" w14:textId="4E31C458" w:rsidR="002A3920" w:rsidRPr="002A3920" w:rsidRDefault="002A3920" w:rsidP="002A3920">
      <w:pPr>
        <w:rPr>
          <w:rFonts w:ascii="Stag Book" w:hAnsi="Stag Book"/>
        </w:rPr>
      </w:pPr>
      <w:r w:rsidRPr="002A3920">
        <w:rPr>
          <w:rFonts w:ascii="Stag Book" w:hAnsi="Stag Book"/>
          <w:noProof/>
          <w:lang w:eastAsia="es-PE"/>
        </w:rPr>
        <w:drawing>
          <wp:anchor distT="0" distB="0" distL="114300" distR="114300" simplePos="0" relativeHeight="251686912" behindDoc="0" locked="0" layoutInCell="1" allowOverlap="1" wp14:anchorId="494D68C0" wp14:editId="32FEA956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6105525" cy="1285875"/>
            <wp:effectExtent l="0" t="0" r="9525" b="9525"/>
            <wp:wrapNone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68A99" w14:textId="178E6E7F" w:rsidR="002A3920" w:rsidRPr="002A3920" w:rsidRDefault="002A3920" w:rsidP="002A3920">
      <w:pPr>
        <w:rPr>
          <w:rFonts w:ascii="Stag Book" w:hAnsi="Stag Book"/>
        </w:rPr>
      </w:pPr>
    </w:p>
    <w:p w14:paraId="256FF45D" w14:textId="77777777" w:rsidR="002A3920" w:rsidRPr="002A3920" w:rsidRDefault="002A3920" w:rsidP="002A3920">
      <w:pPr>
        <w:rPr>
          <w:rFonts w:ascii="Stag Book" w:hAnsi="Stag Book"/>
        </w:rPr>
      </w:pPr>
    </w:p>
    <w:p w14:paraId="52FE5319" w14:textId="77777777" w:rsidR="002A3920" w:rsidRPr="002A3920" w:rsidRDefault="002A3920" w:rsidP="002A3920">
      <w:pPr>
        <w:rPr>
          <w:rFonts w:ascii="Stag Book" w:hAnsi="Stag Book"/>
        </w:rPr>
      </w:pPr>
    </w:p>
    <w:p w14:paraId="01C6D295" w14:textId="77777777" w:rsidR="002A3920" w:rsidRPr="002A3920" w:rsidRDefault="002A3920" w:rsidP="002A3920">
      <w:pPr>
        <w:rPr>
          <w:rFonts w:ascii="Stag Book" w:hAnsi="Stag Book"/>
        </w:rPr>
      </w:pPr>
    </w:p>
    <w:p w14:paraId="43895234" w14:textId="77777777" w:rsidR="002A3920" w:rsidRPr="002A3920" w:rsidRDefault="002A3920" w:rsidP="002A3920">
      <w:pPr>
        <w:rPr>
          <w:rFonts w:ascii="Stag Book" w:hAnsi="Stag Book"/>
        </w:rPr>
      </w:pPr>
    </w:p>
    <w:p w14:paraId="062377F4" w14:textId="77777777" w:rsidR="002A3920" w:rsidRPr="002A3920" w:rsidRDefault="002A3920" w:rsidP="002A3920">
      <w:pPr>
        <w:rPr>
          <w:rFonts w:ascii="Stag Book" w:hAnsi="Stag Book"/>
        </w:rPr>
      </w:pPr>
    </w:p>
    <w:p w14:paraId="19BD74B4" w14:textId="77777777" w:rsidR="002A3920" w:rsidRPr="002A3920" w:rsidRDefault="002A3920" w:rsidP="002A3920">
      <w:pPr>
        <w:rPr>
          <w:rFonts w:ascii="Stag Book" w:hAnsi="Stag Book"/>
        </w:rPr>
      </w:pPr>
    </w:p>
    <w:p w14:paraId="1432E58D" w14:textId="77777777" w:rsidR="002A3920" w:rsidRPr="002A3920" w:rsidRDefault="002A3920" w:rsidP="002A3920">
      <w:pPr>
        <w:rPr>
          <w:rFonts w:ascii="Stag Book" w:hAnsi="Stag Book"/>
        </w:rPr>
      </w:pPr>
    </w:p>
    <w:p w14:paraId="7F9D029F" w14:textId="77777777" w:rsidR="002A3920" w:rsidRPr="002A3920" w:rsidRDefault="002A3920" w:rsidP="002A3920">
      <w:pPr>
        <w:rPr>
          <w:rFonts w:ascii="Stag Book" w:hAnsi="Stag Book"/>
        </w:rPr>
      </w:pPr>
      <w:r w:rsidRPr="002A3920">
        <w:rPr>
          <w:rFonts w:ascii="Stag Book" w:hAnsi="Stag Book"/>
        </w:rPr>
        <w:t>Crear una función el cual sea capaz de contar alumnos y alumnas por separado.</w:t>
      </w:r>
    </w:p>
    <w:p w14:paraId="457A9B00" w14:textId="77777777" w:rsidR="002A3920" w:rsidRPr="002A3920" w:rsidRDefault="002A3920" w:rsidP="002A3920">
      <w:pPr>
        <w:rPr>
          <w:rFonts w:ascii="Stag Book" w:hAnsi="Stag Book"/>
        </w:rPr>
      </w:pPr>
    </w:p>
    <w:p w14:paraId="0B9937FA" w14:textId="77777777" w:rsidR="002A3920" w:rsidRPr="002A3920" w:rsidRDefault="002A3920" w:rsidP="002A3920">
      <w:pPr>
        <w:rPr>
          <w:rFonts w:ascii="Stag Book" w:hAnsi="Stag Book"/>
          <w:b/>
        </w:rPr>
      </w:pPr>
      <w:r w:rsidRPr="002A3920">
        <w:rPr>
          <w:rFonts w:ascii="Stag Book" w:hAnsi="Stag Book"/>
          <w:b/>
        </w:rPr>
        <w:t>Solución:</w:t>
      </w:r>
    </w:p>
    <w:p w14:paraId="100537A8" w14:textId="77777777" w:rsidR="002A3920" w:rsidRPr="002A3920" w:rsidRDefault="002A3920" w:rsidP="002A3920">
      <w:pPr>
        <w:rPr>
          <w:rFonts w:ascii="Stag Book" w:hAnsi="Stag Book"/>
        </w:rPr>
      </w:pPr>
      <w:r w:rsidRPr="002A3920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3C5D10" wp14:editId="56005694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6096000" cy="1343025"/>
                <wp:effectExtent l="0" t="0" r="19050" b="28575"/>
                <wp:wrapNone/>
                <wp:docPr id="153" name="Cuadro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E3C4B" w14:textId="77777777" w:rsidR="002A3920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B65C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CREATE OR REPLACE FUNCTION</w:t>
                            </w:r>
                            <w:r w:rsidRPr="005B65C8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65C8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Conteo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_</w:t>
                            </w:r>
                            <w:r w:rsidRPr="005B65C8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Generos</w:t>
                            </w:r>
                          </w:p>
                          <w:p w14:paraId="5C9BDDFD" w14:textId="77777777" w:rsidR="002A3920" w:rsidRPr="005B65C8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B65C8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(Gen Varchar2)</w:t>
                            </w:r>
                          </w:p>
                          <w:p w14:paraId="62A01D75" w14:textId="77777777" w:rsidR="002A3920" w:rsidRPr="005B65C8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B65C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B65C8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INT</w:t>
                            </w:r>
                          </w:p>
                          <w:p w14:paraId="3396F695" w14:textId="77777777" w:rsidR="002A3920" w:rsidRPr="005B65C8" w:rsidRDefault="002A3920" w:rsidP="002A3920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B65C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417E8D3E" w14:textId="77777777" w:rsidR="002A3920" w:rsidRPr="005B65C8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B65C8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V_CONTEO INT:=0;</w:t>
                            </w:r>
                          </w:p>
                          <w:p w14:paraId="2EFD5892" w14:textId="77777777" w:rsidR="002A3920" w:rsidRPr="005B65C8" w:rsidRDefault="002A3920" w:rsidP="002A3920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B65C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483B92BC" w14:textId="77777777" w:rsidR="002A3920" w:rsidRPr="005B65C8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B65C8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SELECT COUNT(*) INTO V_CONTEO FROM ALUMNO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65C8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WHERE SEXO=Gen;</w:t>
                            </w:r>
                          </w:p>
                          <w:p w14:paraId="30790AE4" w14:textId="77777777" w:rsidR="002A3920" w:rsidRPr="005B65C8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B65C8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RETURN V_CONTEO;</w:t>
                            </w:r>
                          </w:p>
                          <w:p w14:paraId="2EA3A971" w14:textId="77777777" w:rsidR="002A3920" w:rsidRPr="005B65C8" w:rsidRDefault="002A3920" w:rsidP="002A3920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B65C8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C5D10" id="Cuadro de texto 153" o:spid="_x0000_s1042" type="#_x0000_t202" style="position:absolute;margin-left:428.8pt;margin-top:3.5pt;width:480pt;height:105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">
                <v:stroke dashstyle="1 1" endcap="round"/>
                <v:textbox>
                  <w:txbxContent>
                    <w:p w14:paraId="463E3C4B" w14:textId="77777777" w:rsidR="002A3920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B65C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CREATE OR REPLACE FUNCTION</w:t>
                      </w:r>
                      <w:r w:rsidRPr="005B65C8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5B65C8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Conteo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_</w:t>
                      </w:r>
                      <w:r w:rsidRPr="005B65C8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Generos</w:t>
                      </w:r>
                    </w:p>
                    <w:p w14:paraId="5C9BDDFD" w14:textId="77777777" w:rsidR="002A3920" w:rsidRPr="005B65C8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B65C8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(Gen Varchar2)</w:t>
                      </w:r>
                    </w:p>
                    <w:p w14:paraId="62A01D75" w14:textId="77777777" w:rsidR="002A3920" w:rsidRPr="005B65C8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B65C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5B65C8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INT</w:t>
                      </w:r>
                    </w:p>
                    <w:p w14:paraId="3396F695" w14:textId="77777777" w:rsidR="002A3920" w:rsidRPr="005B65C8" w:rsidRDefault="002A3920" w:rsidP="002A3920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5B65C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</w:p>
                    <w:p w14:paraId="417E8D3E" w14:textId="77777777" w:rsidR="002A3920" w:rsidRPr="005B65C8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B65C8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V_CONTEO INT:=0;</w:t>
                      </w:r>
                    </w:p>
                    <w:p w14:paraId="2EFD5892" w14:textId="77777777" w:rsidR="002A3920" w:rsidRPr="005B65C8" w:rsidRDefault="002A3920" w:rsidP="002A3920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5B65C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483B92BC" w14:textId="77777777" w:rsidR="002A3920" w:rsidRPr="005B65C8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B65C8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SELECT COUNT(*) INTO V_CONTEO FROM ALUMNO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5B65C8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WHERE SEXO=Gen;</w:t>
                      </w:r>
                    </w:p>
                    <w:p w14:paraId="30790AE4" w14:textId="77777777" w:rsidR="002A3920" w:rsidRPr="005B65C8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5B65C8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RETURN V_CONTEO;</w:t>
                      </w:r>
                    </w:p>
                    <w:p w14:paraId="2EA3A971" w14:textId="77777777" w:rsidR="002A3920" w:rsidRPr="005B65C8" w:rsidRDefault="002A3920" w:rsidP="002A3920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5B65C8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34E699" w14:textId="77777777" w:rsidR="002A3920" w:rsidRPr="002A3920" w:rsidRDefault="002A3920" w:rsidP="002A3920">
      <w:pPr>
        <w:rPr>
          <w:rFonts w:ascii="Stag Book" w:hAnsi="Stag Book"/>
        </w:rPr>
      </w:pPr>
    </w:p>
    <w:p w14:paraId="0F7F48C3" w14:textId="77777777" w:rsidR="002A3920" w:rsidRPr="002A3920" w:rsidRDefault="002A3920" w:rsidP="002A3920">
      <w:pPr>
        <w:rPr>
          <w:rFonts w:ascii="Stag Book" w:hAnsi="Stag Book"/>
        </w:rPr>
      </w:pPr>
    </w:p>
    <w:p w14:paraId="211717C4" w14:textId="77777777" w:rsidR="002A3920" w:rsidRPr="002A3920" w:rsidRDefault="002A3920" w:rsidP="002A3920">
      <w:pPr>
        <w:rPr>
          <w:rFonts w:ascii="Stag Book" w:hAnsi="Stag Book"/>
        </w:rPr>
      </w:pPr>
    </w:p>
    <w:p w14:paraId="0DF77327" w14:textId="77777777" w:rsidR="002A3920" w:rsidRPr="002A3920" w:rsidRDefault="002A3920" w:rsidP="002A3920">
      <w:pPr>
        <w:rPr>
          <w:rFonts w:ascii="Stag Book" w:hAnsi="Stag Book"/>
        </w:rPr>
      </w:pPr>
    </w:p>
    <w:p w14:paraId="69095471" w14:textId="77777777" w:rsidR="002A3920" w:rsidRPr="002A3920" w:rsidRDefault="002A3920" w:rsidP="002A3920">
      <w:pPr>
        <w:rPr>
          <w:rFonts w:ascii="Stag Book" w:hAnsi="Stag Book"/>
        </w:rPr>
      </w:pPr>
    </w:p>
    <w:p w14:paraId="25F95283" w14:textId="77777777" w:rsidR="002A3920" w:rsidRPr="002A3920" w:rsidRDefault="002A3920" w:rsidP="002A3920">
      <w:pPr>
        <w:rPr>
          <w:rFonts w:ascii="Stag Book" w:hAnsi="Stag Book"/>
        </w:rPr>
      </w:pPr>
    </w:p>
    <w:p w14:paraId="68DF2ECC" w14:textId="77777777" w:rsidR="002A3920" w:rsidRPr="002A3920" w:rsidRDefault="002A3920" w:rsidP="002A3920">
      <w:pPr>
        <w:rPr>
          <w:rFonts w:ascii="Stag Book" w:hAnsi="Stag Book"/>
        </w:rPr>
      </w:pPr>
    </w:p>
    <w:p w14:paraId="551345B0" w14:textId="6D72EC3F" w:rsidR="002A3920" w:rsidRDefault="002A3920" w:rsidP="002A3920">
      <w:pPr>
        <w:rPr>
          <w:rFonts w:ascii="Stag Book" w:hAnsi="Stag Book"/>
        </w:rPr>
      </w:pPr>
    </w:p>
    <w:p w14:paraId="6CDE3015" w14:textId="74C57BFF" w:rsidR="002A3920" w:rsidRDefault="002A3920" w:rsidP="002A3920">
      <w:pPr>
        <w:rPr>
          <w:rFonts w:ascii="Stag Book" w:hAnsi="Stag Book"/>
        </w:rPr>
      </w:pPr>
    </w:p>
    <w:p w14:paraId="5732E923" w14:textId="44DA4902" w:rsidR="002A3920" w:rsidRDefault="002A3920" w:rsidP="002A3920">
      <w:pPr>
        <w:rPr>
          <w:rFonts w:ascii="Stag Book" w:hAnsi="Stag Book"/>
        </w:rPr>
      </w:pPr>
    </w:p>
    <w:p w14:paraId="052F9F5B" w14:textId="77777777" w:rsidR="002A3920" w:rsidRPr="002A3920" w:rsidRDefault="002A3920" w:rsidP="002A3920">
      <w:pPr>
        <w:rPr>
          <w:rFonts w:ascii="Stag Book" w:hAnsi="Stag Book"/>
        </w:rPr>
      </w:pPr>
    </w:p>
    <w:p w14:paraId="5F655B42" w14:textId="77777777" w:rsidR="002A3920" w:rsidRPr="002A3920" w:rsidRDefault="002A3920" w:rsidP="002A3920">
      <w:pPr>
        <w:rPr>
          <w:rFonts w:ascii="Stag Book" w:hAnsi="Stag Book"/>
          <w:b/>
        </w:rPr>
      </w:pPr>
      <w:r w:rsidRPr="002A3920">
        <w:rPr>
          <w:rFonts w:ascii="Stag Book" w:hAnsi="Stag Book"/>
          <w:b/>
        </w:rPr>
        <w:t>La función debe ser probada de 2 formas:</w:t>
      </w:r>
    </w:p>
    <w:p w14:paraId="4E6AE983" w14:textId="77777777" w:rsidR="002A3920" w:rsidRPr="002A3920" w:rsidRDefault="002A3920" w:rsidP="002A3920">
      <w:pPr>
        <w:rPr>
          <w:rFonts w:ascii="Stag Book" w:hAnsi="Stag Book"/>
        </w:rPr>
      </w:pPr>
    </w:p>
    <w:p w14:paraId="768D2E10" w14:textId="77777777" w:rsidR="002A3920" w:rsidRPr="002A3920" w:rsidRDefault="002A3920" w:rsidP="002A3920">
      <w:pPr>
        <w:rPr>
          <w:rFonts w:ascii="Stag Book" w:hAnsi="Stag Book"/>
          <w:b/>
        </w:rPr>
      </w:pPr>
      <w:r w:rsidRPr="002A3920">
        <w:rPr>
          <w:rFonts w:ascii="Stag Book" w:hAnsi="Stag Book"/>
          <w:b/>
        </w:rPr>
        <w:t xml:space="preserve">FORMA 01: usando la tabla DUAL. </w:t>
      </w:r>
    </w:p>
    <w:p w14:paraId="212D1619" w14:textId="059848FF" w:rsidR="002A3920" w:rsidRPr="002A3920" w:rsidRDefault="002A3920" w:rsidP="002A3920">
      <w:pPr>
        <w:rPr>
          <w:rFonts w:ascii="Stag Book" w:hAnsi="Stag Book"/>
        </w:rPr>
      </w:pPr>
      <w:r w:rsidRPr="002A3920">
        <w:rPr>
          <w:rFonts w:ascii="Stag Book" w:hAnsi="Stag Book"/>
        </w:rPr>
        <w:t>Conteo de Varones, usando la tabla DUAL:</w:t>
      </w:r>
    </w:p>
    <w:p w14:paraId="59B58157" w14:textId="3E351CD4" w:rsidR="002A3920" w:rsidRPr="002A3920" w:rsidRDefault="0050385B" w:rsidP="002A3920">
      <w:pPr>
        <w:rPr>
          <w:rFonts w:ascii="Stag Book" w:hAnsi="Stag Book"/>
        </w:rPr>
      </w:pPr>
      <w:r w:rsidRPr="002A3920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CDC72" wp14:editId="2C1A8CD1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6086475" cy="409575"/>
                <wp:effectExtent l="0" t="0" r="28575" b="28575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0F617" w14:textId="77777777" w:rsidR="002A3920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B12BAA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SELECT Conteo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_</w:t>
                            </w:r>
                            <w:r w:rsidRPr="00B12BAA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Generos ('M') 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“VARONES” </w:t>
                            </w:r>
                            <w:r w:rsidRPr="00B12BAA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From Dual;</w:t>
                            </w:r>
                          </w:p>
                          <w:p w14:paraId="768DAC70" w14:textId="77777777" w:rsidR="002A3920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B12BAA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SELECT Conteo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_</w:t>
                            </w:r>
                            <w:r w:rsidRPr="00B12BAA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Generos ('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F</w:t>
                            </w:r>
                            <w:r w:rsidRPr="00B12BAA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') 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“DAMAS” </w:t>
                            </w:r>
                            <w:r w:rsidRPr="00B12BAA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From Dual;</w:t>
                            </w:r>
                          </w:p>
                          <w:p w14:paraId="341D4DF5" w14:textId="77777777" w:rsidR="002A3920" w:rsidRPr="00B12BAA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CDC72" id="Cuadro de texto 14" o:spid="_x0000_s1043" type="#_x0000_t202" style="position:absolute;margin-left:428.05pt;margin-top:6.45pt;width:479.25pt;height:32.2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">
                <v:stroke dashstyle="1 1" endcap="round"/>
                <v:textbox>
                  <w:txbxContent>
                    <w:p w14:paraId="6720F617" w14:textId="77777777" w:rsidR="002A3920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B12BAA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SELECT Conteo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_</w:t>
                      </w:r>
                      <w:r w:rsidRPr="00B12BAA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Generos ('M') 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“VARONES” </w:t>
                      </w:r>
                      <w:r w:rsidRPr="00B12BAA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From Dual;</w:t>
                      </w:r>
                    </w:p>
                    <w:p w14:paraId="768DAC70" w14:textId="77777777" w:rsidR="002A3920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B12BAA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SELECT Conteo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_</w:t>
                      </w:r>
                      <w:r w:rsidRPr="00B12BAA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Generos ('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F</w:t>
                      </w:r>
                      <w:r w:rsidRPr="00B12BAA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') 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“DAMAS” </w:t>
                      </w:r>
                      <w:r w:rsidRPr="00B12BAA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From Dual;</w:t>
                      </w:r>
                    </w:p>
                    <w:p w14:paraId="341D4DF5" w14:textId="77777777" w:rsidR="002A3920" w:rsidRPr="00B12BAA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2FD2A7" w14:textId="77777777" w:rsidR="002A3920" w:rsidRPr="002A3920" w:rsidRDefault="002A3920" w:rsidP="002A3920">
      <w:pPr>
        <w:rPr>
          <w:rFonts w:ascii="Stag Book" w:hAnsi="Stag Book"/>
        </w:rPr>
      </w:pPr>
    </w:p>
    <w:p w14:paraId="7CB127A8" w14:textId="77777777" w:rsidR="002A3920" w:rsidRPr="002A3920" w:rsidRDefault="002A3920" w:rsidP="002A3920">
      <w:pPr>
        <w:rPr>
          <w:rFonts w:ascii="Stag Book" w:hAnsi="Stag Book"/>
        </w:rPr>
      </w:pPr>
    </w:p>
    <w:p w14:paraId="6BDB2F19" w14:textId="77777777" w:rsidR="002A3920" w:rsidRPr="002A3920" w:rsidRDefault="002A3920" w:rsidP="002A3920">
      <w:pPr>
        <w:rPr>
          <w:rFonts w:ascii="Stag Book" w:hAnsi="Stag Book"/>
        </w:rPr>
      </w:pPr>
    </w:p>
    <w:p w14:paraId="52AAB86F" w14:textId="3A0BF2B6" w:rsidR="002A3920" w:rsidRPr="002A3920" w:rsidRDefault="002A3920" w:rsidP="002A3920">
      <w:pPr>
        <w:rPr>
          <w:rFonts w:ascii="Stag Book" w:hAnsi="Stag Book"/>
          <w:b/>
        </w:rPr>
      </w:pPr>
      <w:r w:rsidRPr="002A3920">
        <w:rPr>
          <w:rFonts w:ascii="Stag Book" w:hAnsi="Stag Book"/>
          <w:b/>
        </w:rPr>
        <w:t>FORMA 2: usando bloque anónimo.</w:t>
      </w:r>
    </w:p>
    <w:p w14:paraId="7A7258F5" w14:textId="776AF1D4" w:rsidR="002A3920" w:rsidRPr="002A3920" w:rsidRDefault="0050385B" w:rsidP="002A3920">
      <w:pPr>
        <w:rPr>
          <w:rFonts w:ascii="Stag Book" w:hAnsi="Stag Book"/>
        </w:rPr>
      </w:pPr>
      <w:r w:rsidRPr="002A3920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0C5950" wp14:editId="7AB3B47E">
                <wp:simplePos x="0" y="0"/>
                <wp:positionH relativeFrom="margin">
                  <wp:posOffset>15240</wp:posOffset>
                </wp:positionH>
                <wp:positionV relativeFrom="paragraph">
                  <wp:posOffset>81915</wp:posOffset>
                </wp:positionV>
                <wp:extent cx="6096000" cy="1495425"/>
                <wp:effectExtent l="0" t="0" r="19050" b="28575"/>
                <wp:wrapNone/>
                <wp:docPr id="156" name="Cuadro de texto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004A9" w14:textId="77777777" w:rsidR="002A3920" w:rsidRPr="0015263B" w:rsidRDefault="002A3920" w:rsidP="002A3920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263B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SET SERVEROUTPUT ON;</w:t>
                            </w:r>
                          </w:p>
                          <w:p w14:paraId="3F8F9C97" w14:textId="77777777" w:rsidR="002A3920" w:rsidRPr="0015263B" w:rsidRDefault="002A3920" w:rsidP="002A3920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263B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0377147E" w14:textId="77777777" w:rsidR="002A3920" w:rsidRPr="0015263B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263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V_CONTEO INT;</w:t>
                            </w:r>
                          </w:p>
                          <w:p w14:paraId="0A59CBC4" w14:textId="77777777" w:rsidR="002A3920" w:rsidRPr="0015263B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263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F_CONTEO INT;</w:t>
                            </w:r>
                          </w:p>
                          <w:p w14:paraId="31EAD534" w14:textId="77777777" w:rsidR="002A3920" w:rsidRPr="0015263B" w:rsidRDefault="002A3920" w:rsidP="002A3920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263B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1901EBCF" w14:textId="77777777" w:rsidR="002A3920" w:rsidRPr="002A3920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2A3920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V_CONTEO:=Conteo_Generos ('M');</w:t>
                            </w:r>
                          </w:p>
                          <w:p w14:paraId="79C01559" w14:textId="77777777" w:rsidR="002A3920" w:rsidRPr="002A3920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2A3920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F_CONTEO:=Conteo_Generos ('F');</w:t>
                            </w:r>
                          </w:p>
                          <w:p w14:paraId="58FFFD87" w14:textId="77777777" w:rsidR="002A3920" w:rsidRPr="0015263B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263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263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('CONTEO DE DAMAS   : ' || F_CONTEO);</w:t>
                            </w:r>
                          </w:p>
                          <w:p w14:paraId="6FAE0A2B" w14:textId="77777777" w:rsidR="002A3920" w:rsidRPr="0015263B" w:rsidRDefault="002A3920" w:rsidP="002A3920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263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DBMS_OUTPUT.PUT_LINE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263B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('CONTEO DE VARONES : ' || V_CONTEO);</w:t>
                            </w:r>
                          </w:p>
                          <w:p w14:paraId="02C90391" w14:textId="77777777" w:rsidR="002A3920" w:rsidRPr="0015263B" w:rsidRDefault="002A3920" w:rsidP="002A3920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263B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5950" id="Cuadro de texto 156" o:spid="_x0000_s1044" type="#_x0000_t202" style="position:absolute;margin-left:1.2pt;margin-top:6.45pt;width:480pt;height:1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">
                <v:stroke dashstyle="1 1" endcap="round"/>
                <v:textbox>
                  <w:txbxContent>
                    <w:p w14:paraId="561004A9" w14:textId="77777777" w:rsidR="002A3920" w:rsidRPr="0015263B" w:rsidRDefault="002A3920" w:rsidP="002A3920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15263B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SET SERVEROUTPUT ON;</w:t>
                      </w:r>
                    </w:p>
                    <w:p w14:paraId="3F8F9C97" w14:textId="77777777" w:rsidR="002A3920" w:rsidRPr="0015263B" w:rsidRDefault="002A3920" w:rsidP="002A3920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15263B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DECLARE</w:t>
                      </w:r>
                    </w:p>
                    <w:p w14:paraId="0377147E" w14:textId="77777777" w:rsidR="002A3920" w:rsidRPr="0015263B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5263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V_CONTEO INT;</w:t>
                      </w:r>
                    </w:p>
                    <w:p w14:paraId="0A59CBC4" w14:textId="77777777" w:rsidR="002A3920" w:rsidRPr="0015263B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5263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F_CONTEO INT;</w:t>
                      </w:r>
                    </w:p>
                    <w:p w14:paraId="31EAD534" w14:textId="77777777" w:rsidR="002A3920" w:rsidRPr="0015263B" w:rsidRDefault="002A3920" w:rsidP="002A3920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15263B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1901EBCF" w14:textId="77777777" w:rsidR="002A3920" w:rsidRPr="002A3920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2A3920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V_CONTEO:=Conteo_Generos ('M');</w:t>
                      </w:r>
                    </w:p>
                    <w:p w14:paraId="79C01559" w14:textId="77777777" w:rsidR="002A3920" w:rsidRPr="002A3920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2A3920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F_CONTEO:=Conteo_Generos ('F');</w:t>
                      </w:r>
                    </w:p>
                    <w:p w14:paraId="58FFFD87" w14:textId="77777777" w:rsidR="002A3920" w:rsidRPr="0015263B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5263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5263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('CONTEO DE DAMAS   : ' || F_CONTEO);</w:t>
                      </w:r>
                    </w:p>
                    <w:p w14:paraId="6FAE0A2B" w14:textId="77777777" w:rsidR="002A3920" w:rsidRPr="0015263B" w:rsidRDefault="002A3920" w:rsidP="002A3920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5263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DBMS_OUTPUT.PUT_LINE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5263B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('CONTEO DE VARONES : ' || V_CONTEO);</w:t>
                      </w:r>
                    </w:p>
                    <w:p w14:paraId="02C90391" w14:textId="77777777" w:rsidR="002A3920" w:rsidRPr="0015263B" w:rsidRDefault="002A3920" w:rsidP="002A3920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15263B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B98A8" w14:textId="77777777" w:rsidR="002A3920" w:rsidRPr="002A3920" w:rsidRDefault="002A3920" w:rsidP="002A3920">
      <w:pPr>
        <w:rPr>
          <w:rFonts w:ascii="Stag Book" w:hAnsi="Stag Book"/>
        </w:rPr>
      </w:pPr>
    </w:p>
    <w:p w14:paraId="10AC1D02" w14:textId="77777777" w:rsidR="002A3920" w:rsidRPr="002A3920" w:rsidRDefault="002A3920" w:rsidP="002A3920">
      <w:pPr>
        <w:rPr>
          <w:rFonts w:ascii="Stag Book" w:hAnsi="Stag Book"/>
        </w:rPr>
      </w:pPr>
    </w:p>
    <w:p w14:paraId="35E17D24" w14:textId="77777777" w:rsidR="002A3920" w:rsidRPr="002A3920" w:rsidRDefault="002A3920" w:rsidP="002A3920">
      <w:pPr>
        <w:rPr>
          <w:rFonts w:ascii="Stag Book" w:hAnsi="Stag Book"/>
        </w:rPr>
      </w:pPr>
    </w:p>
    <w:p w14:paraId="268A9663" w14:textId="77777777" w:rsidR="002A3920" w:rsidRPr="002A3920" w:rsidRDefault="002A3920" w:rsidP="002A3920">
      <w:pPr>
        <w:rPr>
          <w:rFonts w:ascii="Stag Book" w:hAnsi="Stag Book"/>
        </w:rPr>
      </w:pPr>
    </w:p>
    <w:p w14:paraId="2DB8124E" w14:textId="77777777" w:rsidR="002A3920" w:rsidRPr="002A3920" w:rsidRDefault="002A3920" w:rsidP="002A3920">
      <w:pPr>
        <w:rPr>
          <w:rFonts w:ascii="Stag Book" w:hAnsi="Stag Book"/>
        </w:rPr>
      </w:pPr>
    </w:p>
    <w:p w14:paraId="09A318F9" w14:textId="77777777" w:rsidR="002A3920" w:rsidRPr="002A3920" w:rsidRDefault="002A3920" w:rsidP="002A3920">
      <w:pPr>
        <w:rPr>
          <w:rFonts w:ascii="Stag Book" w:hAnsi="Stag Book"/>
        </w:rPr>
      </w:pPr>
    </w:p>
    <w:p w14:paraId="5101CBBE" w14:textId="77777777" w:rsidR="002A3920" w:rsidRPr="002A3920" w:rsidRDefault="002A3920" w:rsidP="002A3920">
      <w:pPr>
        <w:rPr>
          <w:rFonts w:ascii="Stag Book" w:hAnsi="Stag Book"/>
        </w:rPr>
      </w:pPr>
    </w:p>
    <w:p w14:paraId="4CF21635" w14:textId="77777777" w:rsidR="002A3920" w:rsidRPr="002A3920" w:rsidRDefault="002A3920" w:rsidP="002A3920">
      <w:pPr>
        <w:rPr>
          <w:rFonts w:ascii="Stag Book" w:hAnsi="Stag Book"/>
        </w:rPr>
      </w:pPr>
    </w:p>
    <w:p w14:paraId="7E4AD574" w14:textId="77777777" w:rsidR="002A3920" w:rsidRPr="009D315B" w:rsidRDefault="002A3920" w:rsidP="002A3920">
      <w:pPr>
        <w:rPr>
          <w:rFonts w:ascii="Stag Book" w:hAnsi="Stag Book"/>
        </w:rPr>
      </w:pPr>
    </w:p>
    <w:p w14:paraId="2977B8B4" w14:textId="6DBA4B30" w:rsidR="009D315B" w:rsidRPr="009D315B" w:rsidRDefault="009D315B" w:rsidP="009D315B">
      <w:pPr>
        <w:rPr>
          <w:rFonts w:ascii="Stag Book" w:hAnsi="Stag Book"/>
          <w:b/>
        </w:rPr>
      </w:pPr>
      <w:r w:rsidRPr="009D315B">
        <w:rPr>
          <w:rFonts w:ascii="Stag Book" w:hAnsi="Stag Book"/>
          <w:b/>
        </w:rPr>
        <w:t>EJEMPLO 6:</w:t>
      </w:r>
    </w:p>
    <w:p w14:paraId="70F58AC8" w14:textId="77777777" w:rsidR="009D315B" w:rsidRPr="009D315B" w:rsidRDefault="009D315B" w:rsidP="009D315B">
      <w:pPr>
        <w:rPr>
          <w:rFonts w:ascii="Stag Book" w:hAnsi="Stag Book"/>
        </w:rPr>
      </w:pPr>
      <w:r w:rsidRPr="009D315B">
        <w:rPr>
          <w:rFonts w:ascii="Stag Book" w:hAnsi="Stag Book"/>
        </w:rPr>
        <w:t>Se tiene el siguiente modelo relacional:</w:t>
      </w:r>
    </w:p>
    <w:p w14:paraId="16DA201B" w14:textId="77777777" w:rsidR="009D315B" w:rsidRPr="009D315B" w:rsidRDefault="009D315B" w:rsidP="009D315B">
      <w:pPr>
        <w:rPr>
          <w:rFonts w:ascii="Stag Book" w:hAnsi="Stag Book"/>
        </w:rPr>
      </w:pPr>
      <w:r w:rsidRPr="009D315B">
        <w:rPr>
          <w:rFonts w:ascii="Stag Book" w:hAnsi="Stag Book"/>
          <w:noProof/>
          <w:lang w:eastAsia="es-PE"/>
        </w:rPr>
        <w:drawing>
          <wp:anchor distT="0" distB="0" distL="114300" distR="114300" simplePos="0" relativeHeight="251689984" behindDoc="0" locked="0" layoutInCell="1" allowOverlap="1" wp14:anchorId="0353CF6D" wp14:editId="550A7F25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6105525" cy="3819525"/>
            <wp:effectExtent l="0" t="0" r="9525" b="9525"/>
            <wp:wrapNone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E729E" w14:textId="77777777" w:rsidR="009D315B" w:rsidRPr="009D315B" w:rsidRDefault="009D315B" w:rsidP="009D315B">
      <w:pPr>
        <w:rPr>
          <w:rFonts w:ascii="Stag Book" w:hAnsi="Stag Book"/>
        </w:rPr>
      </w:pPr>
    </w:p>
    <w:p w14:paraId="4A4FE3D3" w14:textId="77777777" w:rsidR="009D315B" w:rsidRPr="009D315B" w:rsidRDefault="009D315B" w:rsidP="009D315B">
      <w:pPr>
        <w:rPr>
          <w:rFonts w:ascii="Stag Book" w:hAnsi="Stag Book"/>
        </w:rPr>
      </w:pPr>
    </w:p>
    <w:p w14:paraId="75E3F9FA" w14:textId="77777777" w:rsidR="009D315B" w:rsidRPr="009D315B" w:rsidRDefault="009D315B" w:rsidP="009D315B">
      <w:pPr>
        <w:rPr>
          <w:rFonts w:ascii="Stag Book" w:hAnsi="Stag Book"/>
        </w:rPr>
      </w:pPr>
    </w:p>
    <w:p w14:paraId="45F9F457" w14:textId="77777777" w:rsidR="009D315B" w:rsidRPr="009D315B" w:rsidRDefault="009D315B" w:rsidP="009D315B">
      <w:pPr>
        <w:rPr>
          <w:rFonts w:ascii="Stag Book" w:hAnsi="Stag Book"/>
        </w:rPr>
      </w:pPr>
    </w:p>
    <w:p w14:paraId="211F85A6" w14:textId="77777777" w:rsidR="009D315B" w:rsidRPr="009D315B" w:rsidRDefault="009D315B" w:rsidP="009D315B">
      <w:pPr>
        <w:rPr>
          <w:rFonts w:ascii="Stag Book" w:hAnsi="Stag Book"/>
        </w:rPr>
      </w:pPr>
    </w:p>
    <w:p w14:paraId="5156F530" w14:textId="77777777" w:rsidR="009D315B" w:rsidRPr="009D315B" w:rsidRDefault="009D315B" w:rsidP="009D315B">
      <w:pPr>
        <w:rPr>
          <w:rFonts w:ascii="Stag Book" w:hAnsi="Stag Book"/>
        </w:rPr>
      </w:pPr>
    </w:p>
    <w:p w14:paraId="10092202" w14:textId="77777777" w:rsidR="009D315B" w:rsidRPr="009D315B" w:rsidRDefault="009D315B" w:rsidP="009D315B">
      <w:pPr>
        <w:rPr>
          <w:rFonts w:ascii="Stag Book" w:hAnsi="Stag Book"/>
        </w:rPr>
      </w:pPr>
    </w:p>
    <w:p w14:paraId="496A6BF6" w14:textId="77777777" w:rsidR="009D315B" w:rsidRPr="009D315B" w:rsidRDefault="009D315B" w:rsidP="009D315B">
      <w:pPr>
        <w:rPr>
          <w:rFonts w:ascii="Stag Book" w:hAnsi="Stag Book"/>
        </w:rPr>
      </w:pPr>
    </w:p>
    <w:p w14:paraId="12BC8FEA" w14:textId="77777777" w:rsidR="009D315B" w:rsidRPr="009D315B" w:rsidRDefault="009D315B" w:rsidP="009D315B">
      <w:pPr>
        <w:rPr>
          <w:rFonts w:ascii="Stag Book" w:hAnsi="Stag Book"/>
        </w:rPr>
      </w:pPr>
    </w:p>
    <w:p w14:paraId="66E9CBC9" w14:textId="77777777" w:rsidR="009D315B" w:rsidRPr="009D315B" w:rsidRDefault="009D315B" w:rsidP="009D315B">
      <w:pPr>
        <w:rPr>
          <w:rFonts w:ascii="Stag Book" w:hAnsi="Stag Book"/>
        </w:rPr>
      </w:pPr>
    </w:p>
    <w:p w14:paraId="323BDEAC" w14:textId="77777777" w:rsidR="009D315B" w:rsidRPr="009D315B" w:rsidRDefault="009D315B" w:rsidP="009D315B">
      <w:pPr>
        <w:rPr>
          <w:rFonts w:ascii="Stag Book" w:hAnsi="Stag Book"/>
        </w:rPr>
      </w:pPr>
    </w:p>
    <w:p w14:paraId="3DDA419A" w14:textId="77777777" w:rsidR="009D315B" w:rsidRPr="009D315B" w:rsidRDefault="009D315B" w:rsidP="009D315B">
      <w:pPr>
        <w:rPr>
          <w:rFonts w:ascii="Stag Book" w:hAnsi="Stag Book"/>
        </w:rPr>
      </w:pPr>
    </w:p>
    <w:p w14:paraId="791397F8" w14:textId="77777777" w:rsidR="009D315B" w:rsidRPr="009D315B" w:rsidRDefault="009D315B" w:rsidP="009D315B">
      <w:pPr>
        <w:rPr>
          <w:rFonts w:ascii="Stag Book" w:hAnsi="Stag Book"/>
        </w:rPr>
      </w:pPr>
    </w:p>
    <w:p w14:paraId="7FB9FBED" w14:textId="77777777" w:rsidR="009D315B" w:rsidRPr="009D315B" w:rsidRDefault="009D315B" w:rsidP="009D315B">
      <w:pPr>
        <w:rPr>
          <w:rFonts w:ascii="Stag Book" w:hAnsi="Stag Book"/>
        </w:rPr>
      </w:pPr>
    </w:p>
    <w:p w14:paraId="1D02B699" w14:textId="77777777" w:rsidR="009D315B" w:rsidRPr="009D315B" w:rsidRDefault="009D315B" w:rsidP="009D315B">
      <w:pPr>
        <w:rPr>
          <w:rFonts w:ascii="Stag Book" w:hAnsi="Stag Book"/>
        </w:rPr>
      </w:pPr>
    </w:p>
    <w:p w14:paraId="0C23DD08" w14:textId="77777777" w:rsidR="009D315B" w:rsidRPr="009D315B" w:rsidRDefault="009D315B" w:rsidP="009D315B">
      <w:pPr>
        <w:rPr>
          <w:rFonts w:ascii="Stag Book" w:hAnsi="Stag Book"/>
        </w:rPr>
      </w:pPr>
    </w:p>
    <w:p w14:paraId="56E34064" w14:textId="77777777" w:rsidR="009D315B" w:rsidRPr="009D315B" w:rsidRDefault="009D315B" w:rsidP="009D315B">
      <w:pPr>
        <w:rPr>
          <w:rFonts w:ascii="Stag Book" w:hAnsi="Stag Book"/>
        </w:rPr>
      </w:pPr>
    </w:p>
    <w:p w14:paraId="672A16EA" w14:textId="77777777" w:rsidR="009D315B" w:rsidRPr="009D315B" w:rsidRDefault="009D315B" w:rsidP="009D315B">
      <w:pPr>
        <w:rPr>
          <w:rFonts w:ascii="Stag Book" w:hAnsi="Stag Book"/>
        </w:rPr>
      </w:pPr>
    </w:p>
    <w:p w14:paraId="54BE0000" w14:textId="77777777" w:rsidR="009D315B" w:rsidRPr="009D315B" w:rsidRDefault="009D315B" w:rsidP="009D315B">
      <w:pPr>
        <w:rPr>
          <w:rFonts w:ascii="Stag Book" w:hAnsi="Stag Book"/>
        </w:rPr>
      </w:pPr>
    </w:p>
    <w:p w14:paraId="1812D68C" w14:textId="77777777" w:rsidR="009D315B" w:rsidRPr="009D315B" w:rsidRDefault="009D315B" w:rsidP="009D315B">
      <w:pPr>
        <w:rPr>
          <w:rFonts w:ascii="Stag Book" w:hAnsi="Stag Book"/>
        </w:rPr>
      </w:pPr>
    </w:p>
    <w:p w14:paraId="25BD6478" w14:textId="77777777" w:rsidR="009D315B" w:rsidRPr="009D315B" w:rsidRDefault="009D315B" w:rsidP="009D315B">
      <w:pPr>
        <w:rPr>
          <w:rFonts w:ascii="Stag Book" w:hAnsi="Stag Book"/>
        </w:rPr>
      </w:pPr>
    </w:p>
    <w:p w14:paraId="6DC41E7E" w14:textId="77777777" w:rsidR="009D315B" w:rsidRPr="009D315B" w:rsidRDefault="009D315B" w:rsidP="009D315B">
      <w:pPr>
        <w:rPr>
          <w:rFonts w:ascii="Stag Book" w:hAnsi="Stag Book"/>
        </w:rPr>
      </w:pPr>
    </w:p>
    <w:p w14:paraId="7E8E6001" w14:textId="77777777" w:rsidR="009D315B" w:rsidRDefault="009D315B" w:rsidP="009D315B">
      <w:pPr>
        <w:rPr>
          <w:rFonts w:ascii="Stag Book" w:hAnsi="Stag Book"/>
        </w:rPr>
      </w:pPr>
    </w:p>
    <w:p w14:paraId="2B2852C3" w14:textId="77777777" w:rsidR="009D315B" w:rsidRDefault="009D315B" w:rsidP="009D315B">
      <w:pPr>
        <w:rPr>
          <w:rFonts w:ascii="Stag Book" w:hAnsi="Stag Book"/>
        </w:rPr>
      </w:pPr>
    </w:p>
    <w:p w14:paraId="596E601B" w14:textId="77777777" w:rsidR="009D315B" w:rsidRDefault="009D315B" w:rsidP="009D315B">
      <w:pPr>
        <w:rPr>
          <w:rFonts w:ascii="Stag Book" w:hAnsi="Stag Book"/>
        </w:rPr>
      </w:pPr>
    </w:p>
    <w:p w14:paraId="3458052A" w14:textId="7D08E60C" w:rsidR="009D315B" w:rsidRPr="009D315B" w:rsidRDefault="009D315B" w:rsidP="009D315B">
      <w:pPr>
        <w:jc w:val="both"/>
        <w:rPr>
          <w:rFonts w:ascii="Stag Book" w:hAnsi="Stag Book"/>
        </w:rPr>
      </w:pPr>
      <w:r w:rsidRPr="009D315B">
        <w:rPr>
          <w:rFonts w:ascii="Stag Book" w:hAnsi="Stag Book"/>
        </w:rPr>
        <w:lastRenderedPageBreak/>
        <w:t>Obtener el total de un determinado pedido, entre ellos tenemos: ‘00001’, ‘00002’ y ‘00003’, cada pedido tiene 3 productos.</w:t>
      </w:r>
    </w:p>
    <w:p w14:paraId="2FCAF772" w14:textId="77777777" w:rsidR="009D315B" w:rsidRPr="009D315B" w:rsidRDefault="009D315B" w:rsidP="009D315B">
      <w:pPr>
        <w:rPr>
          <w:rFonts w:ascii="Stag Book" w:hAnsi="Stag Book"/>
        </w:rPr>
      </w:pPr>
    </w:p>
    <w:p w14:paraId="1883AC6E" w14:textId="77777777" w:rsidR="009D315B" w:rsidRPr="009D315B" w:rsidRDefault="009D315B" w:rsidP="009D315B">
      <w:pPr>
        <w:jc w:val="both"/>
        <w:rPr>
          <w:rFonts w:ascii="Stag Book" w:hAnsi="Stag Book"/>
        </w:rPr>
      </w:pPr>
      <w:r w:rsidRPr="009D315B">
        <w:rPr>
          <w:rFonts w:ascii="Stag Book" w:hAnsi="Stag Book"/>
        </w:rPr>
        <w:t>Pedido ‘</w:t>
      </w:r>
      <w:r w:rsidRPr="009D315B">
        <w:rPr>
          <w:rFonts w:ascii="Stag Book" w:hAnsi="Stag Book"/>
          <w:b/>
        </w:rPr>
        <w:t>00001’</w:t>
      </w:r>
      <w:r w:rsidRPr="009D315B">
        <w:rPr>
          <w:rFonts w:ascii="Stag Book" w:hAnsi="Stag Book"/>
        </w:rPr>
        <w:t xml:space="preserve"> tiene 3 productos y hace una totalización de importes de: </w:t>
      </w:r>
      <w:r w:rsidRPr="009D315B">
        <w:rPr>
          <w:rFonts w:ascii="Stag Book" w:hAnsi="Stag Book"/>
          <w:b/>
        </w:rPr>
        <w:t>16499,91</w:t>
      </w:r>
    </w:p>
    <w:p w14:paraId="0E7AAD8A" w14:textId="77777777" w:rsidR="009D315B" w:rsidRPr="009D315B" w:rsidRDefault="009D315B" w:rsidP="009D315B">
      <w:pPr>
        <w:rPr>
          <w:rFonts w:ascii="Stag Book" w:hAnsi="Stag Book"/>
        </w:rPr>
      </w:pPr>
    </w:p>
    <w:p w14:paraId="136035BE" w14:textId="77777777" w:rsidR="009D315B" w:rsidRPr="009A1551" w:rsidRDefault="009D315B" w:rsidP="009D315B">
      <w:pPr>
        <w:rPr>
          <w:rFonts w:ascii="Lucida Console" w:hAnsi="Lucida Console"/>
          <w:b/>
          <w:sz w:val="22"/>
          <w:szCs w:val="20"/>
          <w:lang w:val="en-US"/>
        </w:rPr>
      </w:pPr>
      <w:r w:rsidRPr="009A1551">
        <w:rPr>
          <w:rFonts w:ascii="Lucida Console" w:hAnsi="Lucida Console"/>
          <w:b/>
          <w:sz w:val="22"/>
          <w:szCs w:val="20"/>
          <w:lang w:val="en-US"/>
        </w:rPr>
        <w:t>SELECT D.ITEM, P.NOMBRE, D.CANT,</w:t>
      </w:r>
    </w:p>
    <w:p w14:paraId="6CFA6CBF" w14:textId="77777777" w:rsidR="009D315B" w:rsidRPr="009D315B" w:rsidRDefault="009D315B" w:rsidP="009D315B">
      <w:pPr>
        <w:rPr>
          <w:rFonts w:ascii="Lucida Console" w:hAnsi="Lucida Console"/>
          <w:b/>
          <w:sz w:val="22"/>
          <w:szCs w:val="20"/>
          <w:lang w:val="es-ES"/>
        </w:rPr>
      </w:pPr>
      <w:r w:rsidRPr="009A1551">
        <w:rPr>
          <w:rFonts w:ascii="Lucida Console" w:hAnsi="Lucida Console"/>
          <w:b/>
          <w:sz w:val="22"/>
          <w:szCs w:val="20"/>
          <w:lang w:val="en-US"/>
        </w:rPr>
        <w:t xml:space="preserve">                       </w:t>
      </w:r>
      <w:r w:rsidRPr="009D315B">
        <w:rPr>
          <w:rFonts w:ascii="Lucida Console" w:hAnsi="Lucida Console"/>
          <w:b/>
          <w:sz w:val="22"/>
          <w:szCs w:val="20"/>
          <w:lang w:val="es-ES"/>
        </w:rPr>
        <w:t>P.PRECIO, (D.CANT* P.PRECIO) IMPORTE</w:t>
      </w:r>
    </w:p>
    <w:p w14:paraId="5E2ADA77" w14:textId="77777777" w:rsidR="009D315B" w:rsidRPr="009D315B" w:rsidRDefault="009D315B" w:rsidP="009D315B">
      <w:pPr>
        <w:rPr>
          <w:rFonts w:ascii="Lucida Console" w:hAnsi="Lucida Console"/>
          <w:b/>
          <w:sz w:val="22"/>
          <w:szCs w:val="20"/>
          <w:lang w:val="es-ES"/>
        </w:rPr>
      </w:pPr>
      <w:r w:rsidRPr="009D315B">
        <w:rPr>
          <w:rFonts w:ascii="Lucida Console" w:hAnsi="Lucida Console"/>
          <w:b/>
          <w:sz w:val="22"/>
          <w:szCs w:val="20"/>
          <w:lang w:val="es-ES"/>
        </w:rPr>
        <w:t xml:space="preserve">                       FROM DETALLE_PEDIDO D, PRODUCTO P</w:t>
      </w:r>
    </w:p>
    <w:p w14:paraId="2D0BE378" w14:textId="77777777" w:rsidR="009D315B" w:rsidRPr="009A1551" w:rsidRDefault="009D315B" w:rsidP="009D315B">
      <w:pPr>
        <w:rPr>
          <w:rFonts w:ascii="Lucida Console" w:hAnsi="Lucida Console"/>
          <w:b/>
          <w:sz w:val="22"/>
          <w:szCs w:val="20"/>
          <w:lang w:val="en-US"/>
        </w:rPr>
      </w:pPr>
      <w:r w:rsidRPr="009D315B">
        <w:rPr>
          <w:rFonts w:ascii="Lucida Console" w:hAnsi="Lucida Console"/>
          <w:b/>
          <w:sz w:val="22"/>
          <w:szCs w:val="20"/>
          <w:lang w:val="es-ES"/>
        </w:rPr>
        <w:t xml:space="preserve">                       </w:t>
      </w:r>
      <w:r w:rsidRPr="009A1551">
        <w:rPr>
          <w:rFonts w:ascii="Lucida Console" w:hAnsi="Lucida Console"/>
          <w:b/>
          <w:sz w:val="22"/>
          <w:szCs w:val="20"/>
          <w:lang w:val="en-US"/>
        </w:rPr>
        <w:t>WHERE D.IDPROD = P.IDPROD AND</w:t>
      </w:r>
    </w:p>
    <w:p w14:paraId="3C223D13" w14:textId="77777777" w:rsidR="009D315B" w:rsidRPr="000803D1" w:rsidRDefault="009D315B" w:rsidP="009D315B">
      <w:pPr>
        <w:rPr>
          <w:rFonts w:ascii="Lucida Console" w:hAnsi="Lucida Console"/>
          <w:b/>
          <w:sz w:val="22"/>
          <w:szCs w:val="20"/>
          <w:lang w:val="es-ES"/>
        </w:rPr>
      </w:pPr>
      <w:r w:rsidRPr="009A1551">
        <w:rPr>
          <w:rFonts w:ascii="Lucida Console" w:hAnsi="Lucida Console"/>
          <w:b/>
          <w:sz w:val="22"/>
          <w:szCs w:val="20"/>
          <w:lang w:val="en-US"/>
        </w:rPr>
        <w:t xml:space="preserve">                             </w:t>
      </w:r>
      <w:r w:rsidRPr="000803D1">
        <w:rPr>
          <w:rFonts w:ascii="Lucida Console" w:hAnsi="Lucida Console"/>
          <w:b/>
          <w:sz w:val="22"/>
          <w:szCs w:val="20"/>
          <w:lang w:val="es-ES"/>
        </w:rPr>
        <w:t>D.IDPEDIDO = '00001';</w:t>
      </w:r>
    </w:p>
    <w:p w14:paraId="088DCA83" w14:textId="7F14E977" w:rsidR="009D315B" w:rsidRPr="00E24C7A" w:rsidRDefault="009D315B" w:rsidP="009D315B">
      <w:pPr>
        <w:rPr>
          <w:sz w:val="22"/>
        </w:rPr>
      </w:pPr>
    </w:p>
    <w:p w14:paraId="429EB771" w14:textId="604D8539" w:rsidR="009D315B" w:rsidRPr="00E24C7A" w:rsidRDefault="009D315B" w:rsidP="009D315B">
      <w:pPr>
        <w:rPr>
          <w:sz w:val="22"/>
        </w:rPr>
      </w:pPr>
      <w:r>
        <w:rPr>
          <w:noProof/>
          <w:sz w:val="22"/>
          <w:lang w:eastAsia="es-PE"/>
        </w:rPr>
        <w:drawing>
          <wp:anchor distT="0" distB="0" distL="114300" distR="114300" simplePos="0" relativeHeight="251691008" behindDoc="0" locked="0" layoutInCell="1" allowOverlap="1" wp14:anchorId="314D79AE" wp14:editId="088C3E2F">
            <wp:simplePos x="0" y="0"/>
            <wp:positionH relativeFrom="margin">
              <wp:align>right</wp:align>
            </wp:positionH>
            <wp:positionV relativeFrom="paragraph">
              <wp:posOffset>38099</wp:posOffset>
            </wp:positionV>
            <wp:extent cx="6073321" cy="981075"/>
            <wp:effectExtent l="19050" t="19050" r="22860" b="9525"/>
            <wp:wrapNone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321" cy="98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03833" w14:textId="2F2C23D1" w:rsidR="009D315B" w:rsidRPr="00E24C7A" w:rsidRDefault="009D315B" w:rsidP="009D315B">
      <w:pPr>
        <w:rPr>
          <w:sz w:val="22"/>
        </w:rPr>
      </w:pPr>
    </w:p>
    <w:p w14:paraId="63A8E7AC" w14:textId="77777777" w:rsidR="009D315B" w:rsidRPr="00E24C7A" w:rsidRDefault="009D315B" w:rsidP="009D315B">
      <w:pPr>
        <w:rPr>
          <w:sz w:val="22"/>
        </w:rPr>
      </w:pPr>
    </w:p>
    <w:p w14:paraId="61CCA7F2" w14:textId="77777777" w:rsidR="009D315B" w:rsidRPr="00E24C7A" w:rsidRDefault="009D315B" w:rsidP="009D315B">
      <w:pPr>
        <w:rPr>
          <w:sz w:val="22"/>
        </w:rPr>
      </w:pPr>
    </w:p>
    <w:p w14:paraId="17EBBA0E" w14:textId="77777777" w:rsidR="002A3920" w:rsidRPr="002A3920" w:rsidRDefault="002A3920" w:rsidP="002A3920">
      <w:pPr>
        <w:rPr>
          <w:rFonts w:ascii="Stag Book" w:hAnsi="Stag Book"/>
        </w:rPr>
      </w:pPr>
    </w:p>
    <w:p w14:paraId="48F0BE41" w14:textId="77777777" w:rsidR="006558F1" w:rsidRPr="002A3920" w:rsidRDefault="006558F1" w:rsidP="006558F1">
      <w:pPr>
        <w:rPr>
          <w:rFonts w:ascii="Stag Book" w:hAnsi="Stag Book"/>
        </w:rPr>
      </w:pPr>
    </w:p>
    <w:p w14:paraId="6ED6C9DF" w14:textId="77777777" w:rsidR="006558F1" w:rsidRPr="006A69E1" w:rsidRDefault="006558F1" w:rsidP="006558F1">
      <w:pPr>
        <w:rPr>
          <w:rFonts w:ascii="Stag Book" w:hAnsi="Stag Book"/>
        </w:rPr>
      </w:pPr>
    </w:p>
    <w:p w14:paraId="3D00A583" w14:textId="77777777" w:rsidR="006A69E1" w:rsidRPr="006A69E1" w:rsidRDefault="006A69E1" w:rsidP="006A69E1">
      <w:pPr>
        <w:rPr>
          <w:rFonts w:ascii="Stag Book" w:hAnsi="Stag Book"/>
        </w:rPr>
      </w:pPr>
      <w:r w:rsidRPr="006A69E1">
        <w:rPr>
          <w:rFonts w:ascii="Stag Book" w:hAnsi="Stag Book"/>
        </w:rPr>
        <w:t>Pedido ‘</w:t>
      </w:r>
      <w:r w:rsidRPr="006A69E1">
        <w:rPr>
          <w:rFonts w:ascii="Stag Book" w:hAnsi="Stag Book"/>
          <w:b/>
        </w:rPr>
        <w:t>00002’</w:t>
      </w:r>
      <w:r w:rsidRPr="006A69E1">
        <w:rPr>
          <w:rFonts w:ascii="Stag Book" w:hAnsi="Stag Book"/>
        </w:rPr>
        <w:t xml:space="preserve"> tiene 3 productos y hace una totalización de importes de: </w:t>
      </w:r>
      <w:r w:rsidRPr="006A69E1">
        <w:rPr>
          <w:rFonts w:ascii="Stag Book" w:hAnsi="Stag Book"/>
          <w:b/>
        </w:rPr>
        <w:t>16199,94</w:t>
      </w:r>
    </w:p>
    <w:p w14:paraId="5CDA6037" w14:textId="77777777" w:rsidR="006A69E1" w:rsidRPr="006A69E1" w:rsidRDefault="006A69E1" w:rsidP="006A69E1">
      <w:pPr>
        <w:rPr>
          <w:rFonts w:ascii="Stag Book" w:hAnsi="Stag Book"/>
        </w:rPr>
      </w:pPr>
    </w:p>
    <w:p w14:paraId="40A9FEB7" w14:textId="77777777" w:rsidR="006A69E1" w:rsidRPr="006A69E1" w:rsidRDefault="006A69E1" w:rsidP="006A69E1">
      <w:pPr>
        <w:rPr>
          <w:rFonts w:ascii="Lucida Console" w:hAnsi="Lucida Console"/>
          <w:b/>
          <w:sz w:val="22"/>
          <w:szCs w:val="20"/>
          <w:lang w:val="en-US"/>
        </w:rPr>
      </w:pPr>
      <w:r w:rsidRPr="006A69E1">
        <w:rPr>
          <w:rFonts w:ascii="Lucida Console" w:hAnsi="Lucida Console"/>
          <w:b/>
          <w:sz w:val="22"/>
          <w:szCs w:val="20"/>
          <w:lang w:val="en-US"/>
        </w:rPr>
        <w:t>SELECT D.ITEM, P.NOMBRE, D.CANT,</w:t>
      </w:r>
    </w:p>
    <w:p w14:paraId="549D7910" w14:textId="77777777" w:rsidR="006A69E1" w:rsidRPr="000803D1" w:rsidRDefault="006A69E1" w:rsidP="006A69E1">
      <w:pPr>
        <w:rPr>
          <w:rFonts w:ascii="Lucida Console" w:hAnsi="Lucida Console"/>
          <w:b/>
          <w:sz w:val="22"/>
          <w:szCs w:val="20"/>
          <w:lang w:val="es-ES"/>
        </w:rPr>
      </w:pPr>
      <w:r w:rsidRPr="006A69E1">
        <w:rPr>
          <w:rFonts w:ascii="Lucida Console" w:hAnsi="Lucida Console"/>
          <w:b/>
          <w:sz w:val="22"/>
          <w:szCs w:val="20"/>
          <w:lang w:val="en-US"/>
        </w:rPr>
        <w:t xml:space="preserve">                       </w:t>
      </w:r>
      <w:proofErr w:type="gramStart"/>
      <w:r w:rsidRPr="000803D1">
        <w:rPr>
          <w:rFonts w:ascii="Lucida Console" w:hAnsi="Lucida Console"/>
          <w:b/>
          <w:sz w:val="22"/>
          <w:szCs w:val="20"/>
          <w:lang w:val="es-ES"/>
        </w:rPr>
        <w:t>P.PRECIO</w:t>
      </w:r>
      <w:proofErr w:type="gramEnd"/>
      <w:r w:rsidRPr="000803D1">
        <w:rPr>
          <w:rFonts w:ascii="Lucida Console" w:hAnsi="Lucida Console"/>
          <w:b/>
          <w:sz w:val="22"/>
          <w:szCs w:val="20"/>
          <w:lang w:val="es-ES"/>
        </w:rPr>
        <w:t>, (D.CANT* P.PRECIO) IMPORTE</w:t>
      </w:r>
    </w:p>
    <w:p w14:paraId="383A38B3" w14:textId="77777777" w:rsidR="006A69E1" w:rsidRPr="000803D1" w:rsidRDefault="006A69E1" w:rsidP="006A69E1">
      <w:pPr>
        <w:rPr>
          <w:rFonts w:ascii="Lucida Console" w:hAnsi="Lucida Console"/>
          <w:b/>
          <w:sz w:val="22"/>
          <w:szCs w:val="20"/>
          <w:lang w:val="es-ES"/>
        </w:rPr>
      </w:pPr>
      <w:r w:rsidRPr="000803D1">
        <w:rPr>
          <w:rFonts w:ascii="Lucida Console" w:hAnsi="Lucida Console"/>
          <w:b/>
          <w:sz w:val="22"/>
          <w:szCs w:val="20"/>
          <w:lang w:val="es-ES"/>
        </w:rPr>
        <w:t xml:space="preserve">                       FROM DETALLE_PEDIDO D, PRODUCTO P</w:t>
      </w:r>
    </w:p>
    <w:p w14:paraId="2C9DF55C" w14:textId="77777777" w:rsidR="006A69E1" w:rsidRPr="006A69E1" w:rsidRDefault="006A69E1" w:rsidP="006A69E1">
      <w:pPr>
        <w:rPr>
          <w:rFonts w:ascii="Lucida Console" w:hAnsi="Lucida Console"/>
          <w:b/>
          <w:sz w:val="22"/>
          <w:szCs w:val="20"/>
          <w:lang w:val="en-US"/>
        </w:rPr>
      </w:pPr>
      <w:r w:rsidRPr="000803D1">
        <w:rPr>
          <w:rFonts w:ascii="Lucida Console" w:hAnsi="Lucida Console"/>
          <w:b/>
          <w:sz w:val="22"/>
          <w:szCs w:val="20"/>
          <w:lang w:val="es-ES"/>
        </w:rPr>
        <w:t xml:space="preserve">                       </w:t>
      </w:r>
      <w:r w:rsidRPr="006A69E1">
        <w:rPr>
          <w:rFonts w:ascii="Lucida Console" w:hAnsi="Lucida Console"/>
          <w:b/>
          <w:sz w:val="22"/>
          <w:szCs w:val="20"/>
          <w:lang w:val="en-US"/>
        </w:rPr>
        <w:t xml:space="preserve">WHERE </w:t>
      </w:r>
      <w:proofErr w:type="gramStart"/>
      <w:r w:rsidRPr="006A69E1">
        <w:rPr>
          <w:rFonts w:ascii="Lucida Console" w:hAnsi="Lucida Console"/>
          <w:b/>
          <w:sz w:val="22"/>
          <w:szCs w:val="20"/>
          <w:lang w:val="en-US"/>
        </w:rPr>
        <w:t>D.IDPROD</w:t>
      </w:r>
      <w:proofErr w:type="gramEnd"/>
      <w:r w:rsidRPr="006A69E1">
        <w:rPr>
          <w:rFonts w:ascii="Lucida Console" w:hAnsi="Lucida Console"/>
          <w:b/>
          <w:sz w:val="22"/>
          <w:szCs w:val="20"/>
          <w:lang w:val="en-US"/>
        </w:rPr>
        <w:t xml:space="preserve"> = P.IDPROD AND</w:t>
      </w:r>
    </w:p>
    <w:p w14:paraId="42DA8517" w14:textId="77777777" w:rsidR="006A69E1" w:rsidRPr="000803D1" w:rsidRDefault="006A69E1" w:rsidP="006A69E1">
      <w:pPr>
        <w:rPr>
          <w:rFonts w:ascii="Lucida Console" w:hAnsi="Lucida Console"/>
          <w:b/>
          <w:sz w:val="22"/>
          <w:szCs w:val="20"/>
          <w:lang w:val="es-ES"/>
        </w:rPr>
      </w:pPr>
      <w:r w:rsidRPr="006A69E1">
        <w:rPr>
          <w:rFonts w:ascii="Lucida Console" w:hAnsi="Lucida Console"/>
          <w:b/>
          <w:sz w:val="22"/>
          <w:szCs w:val="20"/>
          <w:lang w:val="en-US"/>
        </w:rPr>
        <w:t xml:space="preserve">                             </w:t>
      </w:r>
      <w:r w:rsidRPr="000803D1">
        <w:rPr>
          <w:rFonts w:ascii="Lucida Console" w:hAnsi="Lucida Console"/>
          <w:b/>
          <w:sz w:val="22"/>
          <w:szCs w:val="20"/>
          <w:lang w:val="es-ES"/>
        </w:rPr>
        <w:t>D.IDPEDIDO = '00002';</w:t>
      </w:r>
    </w:p>
    <w:p w14:paraId="5430A5CF" w14:textId="77777777" w:rsidR="006A69E1" w:rsidRPr="000803D1" w:rsidRDefault="006A69E1" w:rsidP="006A69E1">
      <w:pPr>
        <w:rPr>
          <w:rFonts w:ascii="Lucida Console" w:hAnsi="Lucida Console"/>
          <w:b/>
          <w:sz w:val="22"/>
          <w:szCs w:val="20"/>
          <w:lang w:val="es-ES"/>
        </w:rPr>
      </w:pPr>
    </w:p>
    <w:p w14:paraId="6955E9F6" w14:textId="77777777" w:rsidR="006A69E1" w:rsidRPr="006A69E1" w:rsidRDefault="006A69E1" w:rsidP="006A69E1">
      <w:pPr>
        <w:rPr>
          <w:rFonts w:ascii="Stag Book" w:hAnsi="Stag Book"/>
        </w:rPr>
      </w:pPr>
      <w:r w:rsidRPr="006A69E1">
        <w:rPr>
          <w:rFonts w:ascii="Stag Book" w:hAnsi="Stag Book"/>
          <w:noProof/>
          <w:lang w:eastAsia="es-PE"/>
        </w:rPr>
        <w:drawing>
          <wp:anchor distT="0" distB="0" distL="114300" distR="114300" simplePos="0" relativeHeight="251693056" behindDoc="0" locked="0" layoutInCell="1" allowOverlap="1" wp14:anchorId="57E72A13" wp14:editId="073A53EA">
            <wp:simplePos x="0" y="0"/>
            <wp:positionH relativeFrom="margin">
              <wp:align>left</wp:align>
            </wp:positionH>
            <wp:positionV relativeFrom="paragraph">
              <wp:posOffset>5079</wp:posOffset>
            </wp:positionV>
            <wp:extent cx="6063476" cy="828675"/>
            <wp:effectExtent l="19050" t="19050" r="13970" b="9525"/>
            <wp:wrapNone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245" cy="829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D748F" w14:textId="77777777" w:rsidR="006A69E1" w:rsidRPr="006A69E1" w:rsidRDefault="006A69E1" w:rsidP="006A69E1">
      <w:pPr>
        <w:rPr>
          <w:rFonts w:ascii="Stag Book" w:hAnsi="Stag Book"/>
        </w:rPr>
      </w:pPr>
    </w:p>
    <w:p w14:paraId="596D64E5" w14:textId="77777777" w:rsidR="006A69E1" w:rsidRPr="006A69E1" w:rsidRDefault="006A69E1" w:rsidP="006A69E1">
      <w:pPr>
        <w:rPr>
          <w:rFonts w:ascii="Stag Book" w:hAnsi="Stag Book"/>
        </w:rPr>
      </w:pPr>
    </w:p>
    <w:p w14:paraId="54C481F4" w14:textId="77777777" w:rsidR="006A69E1" w:rsidRPr="006A69E1" w:rsidRDefault="006A69E1" w:rsidP="006A69E1">
      <w:pPr>
        <w:rPr>
          <w:rFonts w:ascii="Stag Book" w:hAnsi="Stag Book"/>
        </w:rPr>
      </w:pPr>
    </w:p>
    <w:p w14:paraId="11BA428A" w14:textId="77777777" w:rsidR="006A69E1" w:rsidRPr="006A69E1" w:rsidRDefault="006A69E1" w:rsidP="006A69E1">
      <w:pPr>
        <w:rPr>
          <w:rFonts w:ascii="Stag Book" w:hAnsi="Stag Book"/>
        </w:rPr>
      </w:pPr>
    </w:p>
    <w:p w14:paraId="157A2EAB" w14:textId="77777777" w:rsidR="006A69E1" w:rsidRPr="006A69E1" w:rsidRDefault="006A69E1" w:rsidP="006A69E1">
      <w:pPr>
        <w:rPr>
          <w:rFonts w:ascii="Stag Book" w:hAnsi="Stag Book"/>
        </w:rPr>
      </w:pPr>
    </w:p>
    <w:p w14:paraId="0B5D0BA0" w14:textId="77777777" w:rsidR="006A69E1" w:rsidRPr="006A69E1" w:rsidRDefault="006A69E1" w:rsidP="006A69E1">
      <w:pPr>
        <w:rPr>
          <w:rFonts w:ascii="Stag Book" w:hAnsi="Stag Book"/>
        </w:rPr>
      </w:pPr>
      <w:r w:rsidRPr="006A69E1">
        <w:rPr>
          <w:rFonts w:ascii="Stag Book" w:hAnsi="Stag Book"/>
        </w:rPr>
        <w:t>Pedido ‘</w:t>
      </w:r>
      <w:r w:rsidRPr="006A69E1">
        <w:rPr>
          <w:rFonts w:ascii="Stag Book" w:hAnsi="Stag Book"/>
          <w:b/>
        </w:rPr>
        <w:t>00003’</w:t>
      </w:r>
      <w:r w:rsidRPr="006A69E1">
        <w:rPr>
          <w:rFonts w:ascii="Stag Book" w:hAnsi="Stag Book"/>
        </w:rPr>
        <w:t xml:space="preserve"> tiene 3 productos y hace una totalización de importes de: </w:t>
      </w:r>
      <w:r w:rsidRPr="006A69E1">
        <w:rPr>
          <w:rFonts w:ascii="Stag Book" w:hAnsi="Stag Book"/>
          <w:b/>
        </w:rPr>
        <w:t>18399,91</w:t>
      </w:r>
    </w:p>
    <w:p w14:paraId="0B93A0C4" w14:textId="77777777" w:rsidR="006A69E1" w:rsidRPr="006A69E1" w:rsidRDefault="006A69E1" w:rsidP="006A69E1">
      <w:pPr>
        <w:rPr>
          <w:rFonts w:ascii="Stag Book" w:hAnsi="Stag Book"/>
        </w:rPr>
      </w:pPr>
    </w:p>
    <w:p w14:paraId="398B360D" w14:textId="77777777" w:rsidR="006A69E1" w:rsidRPr="006A69E1" w:rsidRDefault="006A69E1" w:rsidP="006A69E1">
      <w:pPr>
        <w:rPr>
          <w:rFonts w:ascii="Lucida Console" w:hAnsi="Lucida Console"/>
          <w:b/>
          <w:sz w:val="22"/>
          <w:szCs w:val="20"/>
          <w:lang w:val="en-US"/>
        </w:rPr>
      </w:pPr>
      <w:r w:rsidRPr="006A69E1">
        <w:rPr>
          <w:rFonts w:ascii="Lucida Console" w:hAnsi="Lucida Console"/>
          <w:b/>
          <w:sz w:val="22"/>
          <w:szCs w:val="20"/>
          <w:lang w:val="en-US"/>
        </w:rPr>
        <w:t>SELECT D.ITEM, P.NOMBRE, D.CANT,</w:t>
      </w:r>
    </w:p>
    <w:p w14:paraId="2CA56911" w14:textId="77777777" w:rsidR="006A69E1" w:rsidRPr="000803D1" w:rsidRDefault="006A69E1" w:rsidP="006A69E1">
      <w:pPr>
        <w:rPr>
          <w:rFonts w:ascii="Lucida Console" w:hAnsi="Lucida Console"/>
          <w:b/>
          <w:sz w:val="22"/>
          <w:szCs w:val="20"/>
          <w:lang w:val="es-ES"/>
        </w:rPr>
      </w:pPr>
      <w:r w:rsidRPr="006A69E1">
        <w:rPr>
          <w:rFonts w:ascii="Lucida Console" w:hAnsi="Lucida Console"/>
          <w:b/>
          <w:sz w:val="22"/>
          <w:szCs w:val="20"/>
          <w:lang w:val="en-US"/>
        </w:rPr>
        <w:t xml:space="preserve">                       </w:t>
      </w:r>
      <w:proofErr w:type="gramStart"/>
      <w:r w:rsidRPr="000803D1">
        <w:rPr>
          <w:rFonts w:ascii="Lucida Console" w:hAnsi="Lucida Console"/>
          <w:b/>
          <w:sz w:val="22"/>
          <w:szCs w:val="20"/>
          <w:lang w:val="es-ES"/>
        </w:rPr>
        <w:t>P.PRECIO</w:t>
      </w:r>
      <w:proofErr w:type="gramEnd"/>
      <w:r w:rsidRPr="000803D1">
        <w:rPr>
          <w:rFonts w:ascii="Lucida Console" w:hAnsi="Lucida Console"/>
          <w:b/>
          <w:sz w:val="22"/>
          <w:szCs w:val="20"/>
          <w:lang w:val="es-ES"/>
        </w:rPr>
        <w:t>, (D.CANT* P.PRECIO) IMPORTE</w:t>
      </w:r>
    </w:p>
    <w:p w14:paraId="60BC6A92" w14:textId="77777777" w:rsidR="006A69E1" w:rsidRPr="000803D1" w:rsidRDefault="006A69E1" w:rsidP="006A69E1">
      <w:pPr>
        <w:rPr>
          <w:rFonts w:ascii="Lucida Console" w:hAnsi="Lucida Console"/>
          <w:b/>
          <w:sz w:val="22"/>
          <w:szCs w:val="20"/>
          <w:lang w:val="es-ES"/>
        </w:rPr>
      </w:pPr>
      <w:r w:rsidRPr="000803D1">
        <w:rPr>
          <w:rFonts w:ascii="Lucida Console" w:hAnsi="Lucida Console"/>
          <w:b/>
          <w:sz w:val="22"/>
          <w:szCs w:val="20"/>
          <w:lang w:val="es-ES"/>
        </w:rPr>
        <w:t xml:space="preserve">                       FROM DETALLE_PEDIDO D, PRODUCTO P</w:t>
      </w:r>
    </w:p>
    <w:p w14:paraId="37514220" w14:textId="77777777" w:rsidR="006A69E1" w:rsidRPr="006A69E1" w:rsidRDefault="006A69E1" w:rsidP="006A69E1">
      <w:pPr>
        <w:rPr>
          <w:rFonts w:ascii="Lucida Console" w:hAnsi="Lucida Console"/>
          <w:b/>
          <w:sz w:val="22"/>
          <w:szCs w:val="20"/>
          <w:lang w:val="en-US"/>
        </w:rPr>
      </w:pPr>
      <w:r w:rsidRPr="000803D1">
        <w:rPr>
          <w:rFonts w:ascii="Lucida Console" w:hAnsi="Lucida Console"/>
          <w:b/>
          <w:sz w:val="22"/>
          <w:szCs w:val="20"/>
          <w:lang w:val="es-ES"/>
        </w:rPr>
        <w:t xml:space="preserve">                       </w:t>
      </w:r>
      <w:r w:rsidRPr="006A69E1">
        <w:rPr>
          <w:rFonts w:ascii="Lucida Console" w:hAnsi="Lucida Console"/>
          <w:b/>
          <w:sz w:val="22"/>
          <w:szCs w:val="20"/>
          <w:lang w:val="en-US"/>
        </w:rPr>
        <w:t xml:space="preserve">WHERE </w:t>
      </w:r>
      <w:proofErr w:type="gramStart"/>
      <w:r w:rsidRPr="006A69E1">
        <w:rPr>
          <w:rFonts w:ascii="Lucida Console" w:hAnsi="Lucida Console"/>
          <w:b/>
          <w:sz w:val="22"/>
          <w:szCs w:val="20"/>
          <w:lang w:val="en-US"/>
        </w:rPr>
        <w:t>D.IDPROD</w:t>
      </w:r>
      <w:proofErr w:type="gramEnd"/>
      <w:r w:rsidRPr="006A69E1">
        <w:rPr>
          <w:rFonts w:ascii="Lucida Console" w:hAnsi="Lucida Console"/>
          <w:b/>
          <w:sz w:val="22"/>
          <w:szCs w:val="20"/>
          <w:lang w:val="en-US"/>
        </w:rPr>
        <w:t xml:space="preserve"> = P.IDPROD AND</w:t>
      </w:r>
    </w:p>
    <w:p w14:paraId="43628C5C" w14:textId="77777777" w:rsidR="006A69E1" w:rsidRPr="004506F7" w:rsidRDefault="006A69E1" w:rsidP="006A69E1">
      <w:pPr>
        <w:rPr>
          <w:rFonts w:ascii="Lucida Console" w:hAnsi="Lucida Console"/>
          <w:b/>
          <w:sz w:val="22"/>
          <w:szCs w:val="20"/>
          <w:lang w:val="es-ES"/>
        </w:rPr>
      </w:pPr>
      <w:r w:rsidRPr="006A69E1">
        <w:rPr>
          <w:rFonts w:ascii="Lucida Console" w:hAnsi="Lucida Console"/>
          <w:b/>
          <w:sz w:val="22"/>
          <w:szCs w:val="20"/>
          <w:lang w:val="en-US"/>
        </w:rPr>
        <w:t xml:space="preserve">                             </w:t>
      </w:r>
      <w:r w:rsidRPr="004506F7">
        <w:rPr>
          <w:rFonts w:ascii="Lucida Console" w:hAnsi="Lucida Console"/>
          <w:b/>
          <w:sz w:val="22"/>
          <w:szCs w:val="20"/>
          <w:lang w:val="es-ES"/>
        </w:rPr>
        <w:t>D.IDPEDIDO = '00003';</w:t>
      </w:r>
    </w:p>
    <w:p w14:paraId="36AF6AE2" w14:textId="77777777" w:rsidR="006A69E1" w:rsidRPr="006A69E1" w:rsidRDefault="006A69E1" w:rsidP="006A69E1">
      <w:pPr>
        <w:rPr>
          <w:rFonts w:ascii="Stag Book" w:hAnsi="Stag Book"/>
        </w:rPr>
      </w:pPr>
      <w:r w:rsidRPr="006A69E1">
        <w:rPr>
          <w:rFonts w:ascii="Stag Book" w:hAnsi="Stag Book"/>
          <w:noProof/>
          <w:lang w:eastAsia="es-PE"/>
        </w:rPr>
        <w:drawing>
          <wp:anchor distT="0" distB="0" distL="114300" distR="114300" simplePos="0" relativeHeight="251694080" behindDoc="0" locked="0" layoutInCell="1" allowOverlap="1" wp14:anchorId="4A5A7CB8" wp14:editId="63B1EC61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6062980" cy="879132"/>
            <wp:effectExtent l="19050" t="19050" r="13970" b="16510"/>
            <wp:wrapNone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45" cy="8862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42231" w14:textId="77777777" w:rsidR="006A69E1" w:rsidRPr="006A69E1" w:rsidRDefault="006A69E1" w:rsidP="006A69E1">
      <w:pPr>
        <w:rPr>
          <w:rFonts w:ascii="Stag Book" w:hAnsi="Stag Book"/>
        </w:rPr>
      </w:pPr>
    </w:p>
    <w:p w14:paraId="6DC06D37" w14:textId="77777777" w:rsidR="006A69E1" w:rsidRPr="006A69E1" w:rsidRDefault="006A69E1" w:rsidP="006A69E1">
      <w:pPr>
        <w:rPr>
          <w:rFonts w:ascii="Stag Book" w:hAnsi="Stag Book"/>
        </w:rPr>
      </w:pPr>
    </w:p>
    <w:p w14:paraId="0A2AD8C3" w14:textId="77777777" w:rsidR="006A69E1" w:rsidRPr="006A69E1" w:rsidRDefault="006A69E1" w:rsidP="006A69E1">
      <w:pPr>
        <w:rPr>
          <w:rFonts w:ascii="Stag Book" w:hAnsi="Stag Book"/>
        </w:rPr>
      </w:pPr>
    </w:p>
    <w:p w14:paraId="28CA6C1C" w14:textId="77777777" w:rsidR="006A69E1" w:rsidRPr="006A69E1" w:rsidRDefault="006A69E1" w:rsidP="006A69E1">
      <w:pPr>
        <w:rPr>
          <w:rFonts w:ascii="Stag Book" w:hAnsi="Stag Book"/>
        </w:rPr>
      </w:pPr>
    </w:p>
    <w:p w14:paraId="78A23BA5" w14:textId="77777777" w:rsidR="006A69E1" w:rsidRPr="006A69E1" w:rsidRDefault="006A69E1" w:rsidP="006A69E1">
      <w:pPr>
        <w:rPr>
          <w:rFonts w:ascii="Stag Book" w:hAnsi="Stag Book"/>
        </w:rPr>
      </w:pPr>
    </w:p>
    <w:p w14:paraId="02D7221B" w14:textId="77777777" w:rsidR="006A69E1" w:rsidRPr="006A69E1" w:rsidRDefault="006A69E1" w:rsidP="006A69E1">
      <w:pPr>
        <w:rPr>
          <w:rFonts w:ascii="Stag Book" w:hAnsi="Stag Book"/>
        </w:rPr>
      </w:pPr>
    </w:p>
    <w:p w14:paraId="12440E59" w14:textId="77777777" w:rsidR="006A69E1" w:rsidRPr="006A69E1" w:rsidRDefault="006A69E1" w:rsidP="006A69E1">
      <w:pPr>
        <w:rPr>
          <w:rFonts w:ascii="Stag Book" w:hAnsi="Stag Book"/>
        </w:rPr>
      </w:pPr>
    </w:p>
    <w:p w14:paraId="410B510B" w14:textId="77777777" w:rsidR="006558F1" w:rsidRPr="006A69E1" w:rsidRDefault="006558F1" w:rsidP="006558F1">
      <w:pPr>
        <w:rPr>
          <w:rFonts w:ascii="Stag Book" w:hAnsi="Stag Book"/>
        </w:rPr>
      </w:pPr>
    </w:p>
    <w:p w14:paraId="6A30F586" w14:textId="77777777" w:rsidR="006558F1" w:rsidRPr="006A69E1" w:rsidRDefault="006558F1" w:rsidP="006558F1">
      <w:pPr>
        <w:rPr>
          <w:rFonts w:ascii="Stag Book" w:hAnsi="Stag Book"/>
        </w:rPr>
      </w:pPr>
    </w:p>
    <w:p w14:paraId="73481069" w14:textId="77777777" w:rsidR="006558F1" w:rsidRPr="002A3920" w:rsidRDefault="006558F1" w:rsidP="006558F1">
      <w:pPr>
        <w:rPr>
          <w:rFonts w:ascii="Stag Book" w:hAnsi="Stag Book"/>
        </w:rPr>
      </w:pPr>
    </w:p>
    <w:p w14:paraId="2EAA7A37" w14:textId="77777777" w:rsidR="006558F1" w:rsidRPr="002A3920" w:rsidRDefault="006558F1" w:rsidP="006558F1">
      <w:pPr>
        <w:rPr>
          <w:rFonts w:ascii="Stag Book" w:hAnsi="Stag Book"/>
        </w:rPr>
      </w:pPr>
    </w:p>
    <w:p w14:paraId="280CD854" w14:textId="3B2DDBEB" w:rsidR="004506F7" w:rsidRPr="004506F7" w:rsidRDefault="004506F7" w:rsidP="004506F7">
      <w:pPr>
        <w:rPr>
          <w:rFonts w:ascii="Stag Book" w:hAnsi="Stag Book"/>
          <w:b/>
        </w:rPr>
      </w:pPr>
      <w:r w:rsidRPr="004506F7">
        <w:rPr>
          <w:rFonts w:ascii="Stag Book" w:hAnsi="Stag Book"/>
          <w:b/>
        </w:rPr>
        <w:lastRenderedPageBreak/>
        <w:t>SOLUCION:</w:t>
      </w:r>
    </w:p>
    <w:p w14:paraId="0FD3D780" w14:textId="695A9532" w:rsidR="004506F7" w:rsidRPr="004506F7" w:rsidRDefault="004506F7" w:rsidP="004506F7">
      <w:pPr>
        <w:rPr>
          <w:rFonts w:ascii="Stag Book" w:hAnsi="Stag Book"/>
        </w:rPr>
      </w:pPr>
      <w:r w:rsidRPr="004506F7">
        <w:rPr>
          <w:rFonts w:ascii="Stag Book" w:hAnsi="Stag Book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D79E3E" wp14:editId="10EF3613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086475" cy="1790700"/>
                <wp:effectExtent l="0" t="0" r="28575" b="19050"/>
                <wp:wrapNone/>
                <wp:docPr id="161" name="Cuadro de texto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27F1A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CREATE OR REPLACE FUNCTION</w:t>
                            </w:r>
                            <w:r w:rsidRPr="00FD36C5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TOTALIZAR_PEDIDOS</w:t>
                            </w:r>
                          </w:p>
                          <w:p w14:paraId="3862D8C5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(CodigoP Varchar2)</w:t>
                            </w:r>
                          </w:p>
                          <w:p w14:paraId="4322CC9E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NUMBER</w:t>
                            </w:r>
                          </w:p>
                          <w:p w14:paraId="29109514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7C33E545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TOTAL </w:t>
                            </w:r>
                            <w:proofErr w:type="gramStart"/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NUMBER:=</w:t>
                            </w:r>
                            <w:proofErr w:type="gramEnd"/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0;</w:t>
                            </w:r>
                          </w:p>
                          <w:p w14:paraId="6DEF936E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1AF7DD79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SELECT SUM (</w:t>
                            </w:r>
                            <w:proofErr w:type="gramStart"/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D.CANT</w:t>
                            </w:r>
                            <w:proofErr w:type="gramEnd"/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* P.PRECIO) INTO TOTAL</w:t>
                            </w:r>
                          </w:p>
                          <w:p w14:paraId="31F81DD6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           </w:t>
                            </w: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FROM DETALLE_PEDIDO D, PRODUCTO P</w:t>
                            </w:r>
                          </w:p>
                          <w:p w14:paraId="169D5B09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                  </w:t>
                            </w: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WHERE </w:t>
                            </w:r>
                            <w:proofErr w:type="gramStart"/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D.IDPROD</w:t>
                            </w:r>
                            <w:proofErr w:type="gramEnd"/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= P.IDPROD AND</w:t>
                            </w:r>
                          </w:p>
                          <w:p w14:paraId="2DBA15E7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                 </w:t>
                            </w: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D.IDPEDIDO = CodigoP;</w:t>
                            </w:r>
                          </w:p>
                          <w:p w14:paraId="56E70A25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RETURN TOTAL;</w:t>
                            </w:r>
                          </w:p>
                          <w:p w14:paraId="787D155D" w14:textId="77777777" w:rsidR="004506F7" w:rsidRPr="00FD36C5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D36C5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79E3E" id="Cuadro de texto 161" o:spid="_x0000_s1045" type="#_x0000_t202" style="position:absolute;margin-left:428.05pt;margin-top:5.1pt;width:479.25pt;height:141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">
                <v:stroke dashstyle="1 1" endcap="round"/>
                <v:textbox>
                  <w:txbxContent>
                    <w:p w14:paraId="3AD27F1A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FD36C5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CREATE OR REPLACE FUNCTION</w:t>
                      </w:r>
                      <w:r w:rsidRPr="00FD36C5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TOTALIZAR_PEDIDOS</w:t>
                      </w:r>
                    </w:p>
                    <w:p w14:paraId="3862D8C5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(CodigoP Varchar2)</w:t>
                      </w:r>
                    </w:p>
                    <w:p w14:paraId="4322CC9E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FD36C5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NUMBER</w:t>
                      </w:r>
                    </w:p>
                    <w:p w14:paraId="29109514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FD36C5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</w:p>
                    <w:p w14:paraId="7C33E545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TOTAL </w:t>
                      </w:r>
                      <w:proofErr w:type="gramStart"/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NUMBER:=</w:t>
                      </w:r>
                      <w:proofErr w:type="gramEnd"/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0;</w:t>
                      </w:r>
                    </w:p>
                    <w:p w14:paraId="6DEF936E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FD36C5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1AF7DD79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SELECT SUM (</w:t>
                      </w:r>
                      <w:proofErr w:type="gramStart"/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D.CANT</w:t>
                      </w:r>
                      <w:proofErr w:type="gramEnd"/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* P.PRECIO) INTO TOTAL</w:t>
                      </w:r>
                    </w:p>
                    <w:p w14:paraId="31F81DD6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           </w:t>
                      </w: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</w:rPr>
                        <w:t>FROM DETALLE_PEDIDO D, PRODUCTO P</w:t>
                      </w:r>
                    </w:p>
                    <w:p w14:paraId="169D5B09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                  </w:t>
                      </w: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WHERE </w:t>
                      </w:r>
                      <w:proofErr w:type="gramStart"/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D.IDPROD</w:t>
                      </w:r>
                      <w:proofErr w:type="gramEnd"/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= P.IDPROD AND</w:t>
                      </w:r>
                    </w:p>
                    <w:p w14:paraId="2DBA15E7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                 </w:t>
                      </w: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</w:rPr>
                        <w:t>D.IDPEDIDO = CodigoP;</w:t>
                      </w:r>
                    </w:p>
                    <w:p w14:paraId="56E70A25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FD36C5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RETURN TOTAL;</w:t>
                      </w:r>
                    </w:p>
                    <w:p w14:paraId="787D155D" w14:textId="77777777" w:rsidR="004506F7" w:rsidRPr="00FD36C5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FD36C5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FEF9D4" w14:textId="77777777" w:rsidR="004506F7" w:rsidRPr="004506F7" w:rsidRDefault="004506F7" w:rsidP="004506F7">
      <w:pPr>
        <w:rPr>
          <w:rFonts w:ascii="Stag Book" w:hAnsi="Stag Book"/>
        </w:rPr>
      </w:pPr>
    </w:p>
    <w:p w14:paraId="6CC319EC" w14:textId="77777777" w:rsidR="004506F7" w:rsidRPr="004506F7" w:rsidRDefault="004506F7" w:rsidP="004506F7">
      <w:pPr>
        <w:rPr>
          <w:rFonts w:ascii="Stag Book" w:hAnsi="Stag Book"/>
        </w:rPr>
      </w:pPr>
    </w:p>
    <w:p w14:paraId="13C65FC2" w14:textId="77777777" w:rsidR="004506F7" w:rsidRPr="004506F7" w:rsidRDefault="004506F7" w:rsidP="004506F7">
      <w:pPr>
        <w:rPr>
          <w:rFonts w:ascii="Stag Book" w:hAnsi="Stag Book"/>
        </w:rPr>
      </w:pPr>
    </w:p>
    <w:p w14:paraId="3C54540B" w14:textId="77777777" w:rsidR="004506F7" w:rsidRPr="004506F7" w:rsidRDefault="004506F7" w:rsidP="004506F7">
      <w:pPr>
        <w:rPr>
          <w:rFonts w:ascii="Stag Book" w:hAnsi="Stag Book"/>
        </w:rPr>
      </w:pPr>
    </w:p>
    <w:p w14:paraId="0A28F72D" w14:textId="77777777" w:rsidR="004506F7" w:rsidRPr="004506F7" w:rsidRDefault="004506F7" w:rsidP="004506F7">
      <w:pPr>
        <w:rPr>
          <w:rFonts w:ascii="Stag Book" w:hAnsi="Stag Book"/>
        </w:rPr>
      </w:pPr>
    </w:p>
    <w:p w14:paraId="609F3045" w14:textId="77777777" w:rsidR="004506F7" w:rsidRPr="004506F7" w:rsidRDefault="004506F7" w:rsidP="004506F7">
      <w:pPr>
        <w:rPr>
          <w:rFonts w:ascii="Stag Book" w:hAnsi="Stag Book"/>
        </w:rPr>
      </w:pPr>
    </w:p>
    <w:p w14:paraId="560BA660" w14:textId="77777777" w:rsidR="004506F7" w:rsidRPr="004506F7" w:rsidRDefault="004506F7" w:rsidP="004506F7">
      <w:pPr>
        <w:rPr>
          <w:rFonts w:ascii="Stag Book" w:hAnsi="Stag Book"/>
        </w:rPr>
      </w:pPr>
    </w:p>
    <w:p w14:paraId="17FA8C84" w14:textId="77777777" w:rsidR="004506F7" w:rsidRPr="004506F7" w:rsidRDefault="004506F7" w:rsidP="004506F7">
      <w:pPr>
        <w:rPr>
          <w:rFonts w:ascii="Stag Book" w:hAnsi="Stag Book"/>
        </w:rPr>
      </w:pPr>
    </w:p>
    <w:p w14:paraId="01ED5D0D" w14:textId="77777777" w:rsidR="004506F7" w:rsidRPr="004506F7" w:rsidRDefault="004506F7" w:rsidP="004506F7">
      <w:pPr>
        <w:rPr>
          <w:rFonts w:ascii="Stag Book" w:hAnsi="Stag Book"/>
        </w:rPr>
      </w:pPr>
    </w:p>
    <w:p w14:paraId="0A177EF0" w14:textId="77777777" w:rsidR="004506F7" w:rsidRPr="004506F7" w:rsidRDefault="004506F7" w:rsidP="004506F7">
      <w:pPr>
        <w:rPr>
          <w:rFonts w:ascii="Stag Book" w:hAnsi="Stag Book"/>
        </w:rPr>
      </w:pPr>
    </w:p>
    <w:p w14:paraId="426D6E0B" w14:textId="77777777" w:rsidR="004506F7" w:rsidRPr="004506F7" w:rsidRDefault="004506F7" w:rsidP="004506F7">
      <w:pPr>
        <w:rPr>
          <w:rFonts w:ascii="Stag Book" w:hAnsi="Stag Book"/>
        </w:rPr>
      </w:pPr>
    </w:p>
    <w:p w14:paraId="7B2376F2" w14:textId="3C773BFB" w:rsidR="004506F7" w:rsidRPr="004506F7" w:rsidRDefault="004506F7" w:rsidP="004506F7">
      <w:pPr>
        <w:rPr>
          <w:rFonts w:ascii="Stag Book" w:hAnsi="Stag Book"/>
          <w:b/>
        </w:rPr>
      </w:pPr>
      <w:r w:rsidRPr="004506F7">
        <w:rPr>
          <w:rFonts w:ascii="Stag Book" w:hAnsi="Stag Book"/>
          <w:b/>
        </w:rPr>
        <w:t xml:space="preserve">La </w:t>
      </w:r>
      <w:r>
        <w:rPr>
          <w:rFonts w:ascii="Stag Book" w:hAnsi="Stag Book"/>
          <w:b/>
        </w:rPr>
        <w:t>F</w:t>
      </w:r>
      <w:r w:rsidRPr="004506F7">
        <w:rPr>
          <w:rFonts w:ascii="Stag Book" w:hAnsi="Stag Book"/>
          <w:b/>
        </w:rPr>
        <w:t>unción debe ser probada de 2 formas:</w:t>
      </w:r>
    </w:p>
    <w:p w14:paraId="1A972677" w14:textId="77777777" w:rsidR="004506F7" w:rsidRPr="004506F7" w:rsidRDefault="004506F7" w:rsidP="004506F7">
      <w:pPr>
        <w:rPr>
          <w:rFonts w:ascii="Stag Book" w:hAnsi="Stag Book"/>
        </w:rPr>
      </w:pPr>
    </w:p>
    <w:p w14:paraId="33AB6325" w14:textId="7ABF0362" w:rsidR="004506F7" w:rsidRPr="004506F7" w:rsidRDefault="004506F7" w:rsidP="004506F7">
      <w:pPr>
        <w:rPr>
          <w:rFonts w:ascii="Stag Book" w:hAnsi="Stag Book"/>
          <w:b/>
        </w:rPr>
      </w:pPr>
      <w:r w:rsidRPr="004506F7">
        <w:rPr>
          <w:rFonts w:ascii="Stag Book" w:hAnsi="Stag Book"/>
          <w:b/>
        </w:rPr>
        <w:t xml:space="preserve">FORMA 01: usando la tabla DUAL. </w:t>
      </w:r>
    </w:p>
    <w:p w14:paraId="510759F5" w14:textId="0CF1AD2F" w:rsidR="004506F7" w:rsidRPr="004506F7" w:rsidRDefault="004506F7" w:rsidP="004506F7">
      <w:pPr>
        <w:rPr>
          <w:rFonts w:ascii="Stag Book" w:hAnsi="Stag Book"/>
        </w:rPr>
      </w:pPr>
      <w:r w:rsidRPr="004506F7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4B3496" wp14:editId="116B18F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096000" cy="523875"/>
                <wp:effectExtent l="0" t="0" r="19050" b="28575"/>
                <wp:wrapNone/>
                <wp:docPr id="162" name="Cuadro de text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D3001" w14:textId="77777777" w:rsidR="004506F7" w:rsidRPr="00936F57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936F5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SELECT </w:t>
                            </w:r>
                            <w:r w:rsidRPr="004506F7"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</w:rPr>
                              <w:t>TOTALIZAR_PEDIDOS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36F5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('00001') "TOTAL PEDIDO" FROM DUAL;</w:t>
                            </w:r>
                          </w:p>
                          <w:p w14:paraId="2AB745F2" w14:textId="77777777" w:rsidR="004506F7" w:rsidRPr="00936F57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936F5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SELECT </w:t>
                            </w:r>
                            <w:r w:rsidRPr="004506F7"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</w:rPr>
                              <w:t>TOTALIZAR_PEDIDOS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36F5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('00002') "TOTAL PEDIDO" FROM DUAL;</w:t>
                            </w:r>
                          </w:p>
                          <w:p w14:paraId="54031580" w14:textId="77777777" w:rsidR="004506F7" w:rsidRPr="00936F57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936F5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SELECT </w:t>
                            </w:r>
                            <w:r w:rsidRPr="004506F7">
                              <w:rPr>
                                <w:rFonts w:ascii="Lucida Console" w:hAnsi="Lucida Console"/>
                                <w:b/>
                                <w:sz w:val="22"/>
                                <w:szCs w:val="20"/>
                              </w:rPr>
                              <w:t>TOTALIZAR_PEDIDOS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36F57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('00003') "TOTAL PEDIDO" FROM DUAL;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B3496" id="Cuadro de texto 162" o:spid="_x0000_s1046" type="#_x0000_t202" style="position:absolute;margin-left:0;margin-top:.6pt;width:480pt;height:41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">
                <v:stroke dashstyle="1 1" endcap="round"/>
                <v:textbox>
                  <w:txbxContent>
                    <w:p w14:paraId="10CD3001" w14:textId="77777777" w:rsidR="004506F7" w:rsidRPr="00936F57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936F57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SELECT </w:t>
                      </w:r>
                      <w:r w:rsidRPr="004506F7">
                        <w:rPr>
                          <w:rFonts w:ascii="Lucida Console" w:hAnsi="Lucida Console"/>
                          <w:b/>
                          <w:sz w:val="22"/>
                          <w:szCs w:val="20"/>
                        </w:rPr>
                        <w:t>TOTALIZAR_PEDIDOS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</w:t>
                      </w:r>
                      <w:r w:rsidRPr="00936F57">
                        <w:rPr>
                          <w:rFonts w:ascii="Lucida Console" w:hAnsi="Lucida Console"/>
                          <w:sz w:val="22"/>
                          <w:szCs w:val="20"/>
                        </w:rPr>
                        <w:t>('00001') "TOTAL PEDIDO" FROM DUAL;</w:t>
                      </w:r>
                    </w:p>
                    <w:p w14:paraId="2AB745F2" w14:textId="77777777" w:rsidR="004506F7" w:rsidRPr="00936F57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936F57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SELECT </w:t>
                      </w:r>
                      <w:r w:rsidRPr="004506F7">
                        <w:rPr>
                          <w:rFonts w:ascii="Lucida Console" w:hAnsi="Lucida Console"/>
                          <w:b/>
                          <w:sz w:val="22"/>
                          <w:szCs w:val="20"/>
                        </w:rPr>
                        <w:t>TOTALIZAR_PEDIDOS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</w:t>
                      </w:r>
                      <w:r w:rsidRPr="00936F57">
                        <w:rPr>
                          <w:rFonts w:ascii="Lucida Console" w:hAnsi="Lucida Console"/>
                          <w:sz w:val="22"/>
                          <w:szCs w:val="20"/>
                        </w:rPr>
                        <w:t>('00002') "TOTAL PEDIDO" FROM DUAL;</w:t>
                      </w:r>
                    </w:p>
                    <w:p w14:paraId="54031580" w14:textId="77777777" w:rsidR="004506F7" w:rsidRPr="00936F57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936F57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SELECT </w:t>
                      </w:r>
                      <w:r w:rsidRPr="004506F7">
                        <w:rPr>
                          <w:rFonts w:ascii="Lucida Console" w:hAnsi="Lucida Console"/>
                          <w:b/>
                          <w:sz w:val="22"/>
                          <w:szCs w:val="20"/>
                        </w:rPr>
                        <w:t>TOTALIZAR_PEDIDOS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</w:t>
                      </w:r>
                      <w:r w:rsidRPr="00936F57">
                        <w:rPr>
                          <w:rFonts w:ascii="Lucida Console" w:hAnsi="Lucida Console"/>
                          <w:sz w:val="22"/>
                          <w:szCs w:val="20"/>
                        </w:rPr>
                        <w:t>('00003') "TOTAL PEDIDO" FROM DUAL;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12EBD7" w14:textId="77777777" w:rsidR="004506F7" w:rsidRPr="004506F7" w:rsidRDefault="004506F7" w:rsidP="004506F7">
      <w:pPr>
        <w:rPr>
          <w:rFonts w:ascii="Stag Book" w:hAnsi="Stag Book"/>
        </w:rPr>
      </w:pPr>
    </w:p>
    <w:p w14:paraId="4AEE56CB" w14:textId="77777777" w:rsidR="004506F7" w:rsidRPr="004506F7" w:rsidRDefault="004506F7" w:rsidP="004506F7">
      <w:pPr>
        <w:rPr>
          <w:rFonts w:ascii="Stag Book" w:hAnsi="Stag Book"/>
        </w:rPr>
      </w:pPr>
    </w:p>
    <w:p w14:paraId="348492B9" w14:textId="77777777" w:rsidR="004506F7" w:rsidRPr="004506F7" w:rsidRDefault="004506F7" w:rsidP="004506F7">
      <w:pPr>
        <w:rPr>
          <w:rFonts w:ascii="Stag Book" w:hAnsi="Stag Book"/>
        </w:rPr>
      </w:pPr>
    </w:p>
    <w:p w14:paraId="070F1F12" w14:textId="77777777" w:rsidR="004506F7" w:rsidRPr="004506F7" w:rsidRDefault="004506F7" w:rsidP="004506F7">
      <w:pPr>
        <w:rPr>
          <w:rFonts w:ascii="Stag Book" w:hAnsi="Stag Book"/>
          <w:b/>
        </w:rPr>
      </w:pPr>
      <w:r w:rsidRPr="004506F7">
        <w:rPr>
          <w:rFonts w:ascii="Stag Book" w:hAnsi="Stag Book"/>
          <w:b/>
        </w:rPr>
        <w:t>FORMA 2: usando bloque anónimo.</w:t>
      </w:r>
    </w:p>
    <w:p w14:paraId="6A27B932" w14:textId="7ECEF90B" w:rsidR="004506F7" w:rsidRPr="004506F7" w:rsidRDefault="004506F7" w:rsidP="004506F7">
      <w:pPr>
        <w:rPr>
          <w:rFonts w:ascii="Stag Book" w:hAnsi="Stag Book"/>
        </w:rPr>
      </w:pPr>
      <w:r w:rsidRPr="004506F7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8B6F5" wp14:editId="7FCD8F5B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6096000" cy="2628900"/>
                <wp:effectExtent l="0" t="0" r="19050" b="19050"/>
                <wp:wrapNone/>
                <wp:docPr id="163" name="Cuadro de texto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65A42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SET SERVEROUTPUT ON;</w:t>
                            </w:r>
                          </w:p>
                          <w:p w14:paraId="3461590A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15A19DEA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CodPed Varchar2(5);</w:t>
                            </w:r>
                          </w:p>
                          <w:p w14:paraId="7433E635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TotalPed Number:=0;</w:t>
                            </w:r>
                          </w:p>
                          <w:p w14:paraId="0613750C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337DEF27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DBMS_OUTPUT.PUT_LINE('=======================================');</w:t>
                            </w:r>
                          </w:p>
                          <w:p w14:paraId="014C81F0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DBMS_OUTPUT.PUT_LINE('TOTALIZACION DE PEDIDOS REALIZADOS');</w:t>
                            </w:r>
                          </w:p>
                          <w:p w14:paraId="6F2194B3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DBMS_OUTPUT.PUT_LINE('=======================================');</w:t>
                            </w:r>
                          </w:p>
                          <w:p w14:paraId="76527FED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CodPed:='00001';</w:t>
                            </w:r>
                          </w:p>
                          <w:p w14:paraId="560297DD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TotalPed:=TOTALIZAR_PEDIDOS(CodPed);</w:t>
                            </w:r>
                          </w:p>
                          <w:p w14:paraId="3C88E15C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DBMS_OUTPUT.PUT_LINE('Pedido: ' || CodPed || ', Total: ' || TotalPed);</w:t>
                            </w:r>
                          </w:p>
                          <w:p w14:paraId="6A3A6BB9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CodPed:='00002';</w:t>
                            </w:r>
                          </w:p>
                          <w:p w14:paraId="5E438839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TotalPed:=TOTALIZAR_PEDIDOS(CodPed);</w:t>
                            </w:r>
                          </w:p>
                          <w:p w14:paraId="5FCDE1C0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DBMS_OUTPUT.PUT_LINE('Pedido: ' || CodPed || ', Total: ' || TotalPed);</w:t>
                            </w:r>
                          </w:p>
                          <w:p w14:paraId="785A63EE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CodPed:='00003';</w:t>
                            </w:r>
                          </w:p>
                          <w:p w14:paraId="3EB891DB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TotalPed:=TOTALIZAR_PEDIDOS(CodPed);</w:t>
                            </w:r>
                          </w:p>
                          <w:p w14:paraId="49C043B8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DBMS_OUTPUT.PUT_LINE('Pedido: ' || CodPed || ', Total: ' || TotalPed);</w:t>
                            </w:r>
                          </w:p>
                          <w:p w14:paraId="6FF2B66B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8B6F5" id="Cuadro de texto 163" o:spid="_x0000_s1047" type="#_x0000_t202" style="position:absolute;margin-left:428.8pt;margin-top:5.9pt;width:480pt;height:207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">
                <v:stroke dashstyle="1 1" endcap="round"/>
                <v:textbox>
                  <w:txbxContent>
                    <w:p w14:paraId="22265A42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SET SERVEROUTPUT ON;</w:t>
                      </w:r>
                    </w:p>
                    <w:p w14:paraId="3461590A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DECLARE</w:t>
                      </w:r>
                    </w:p>
                    <w:p w14:paraId="15A19DEA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CodPed Varchar2(5);</w:t>
                      </w:r>
                    </w:p>
                    <w:p w14:paraId="7433E635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TotalPed Number:=0;</w:t>
                      </w:r>
                    </w:p>
                    <w:p w14:paraId="0613750C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337DEF27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DBMS_OUTPUT.PUT_LINE('=======================================');</w:t>
                      </w:r>
                    </w:p>
                    <w:p w14:paraId="014C81F0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</w:rPr>
                        <w:t>DBMS_OUTPUT.PUT_LINE('TOTALIZACION DE PEDIDOS REALIZADOS');</w:t>
                      </w:r>
                    </w:p>
                    <w:p w14:paraId="6F2194B3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DBMS_OUTPUT.PUT_LINE('=======================================');</w:t>
                      </w:r>
                    </w:p>
                    <w:p w14:paraId="76527FED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</w:rPr>
                        <w:t>CodPed:='00001';</w:t>
                      </w:r>
                    </w:p>
                    <w:p w14:paraId="560297DD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TotalPed:=TOTALIZAR_PEDIDOS(CodPed);</w:t>
                      </w:r>
                    </w:p>
                    <w:p w14:paraId="3C88E15C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</w:t>
                      </w: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DBMS_OUTPUT.PUT_LINE('Pedido: ' || CodPed || ', Total: ' || TotalPed);</w:t>
                      </w:r>
                    </w:p>
                    <w:p w14:paraId="6A3A6BB9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</w:rPr>
                        <w:t>CodPed:='00002';</w:t>
                      </w:r>
                    </w:p>
                    <w:p w14:paraId="5E438839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TotalPed:=TOTALIZAR_PEDIDOS(CodPed);</w:t>
                      </w:r>
                    </w:p>
                    <w:p w14:paraId="5FCDE1C0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DBMS_OUTPUT.PUT_LINE('Pedido: ' || CodPed || ', Total: ' || TotalPed);</w:t>
                      </w:r>
                    </w:p>
                    <w:p w14:paraId="785A63EE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</w:rPr>
                        <w:t>CodPed:='00003';</w:t>
                      </w:r>
                    </w:p>
                    <w:p w14:paraId="3EB891DB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TotalPed:=TOTALIZAR_PEDIDOS(CodPed);</w:t>
                      </w:r>
                    </w:p>
                    <w:p w14:paraId="49C043B8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DBMS_OUTPUT.PUT_LINE('Pedido: ' || CodPed || ', Total: ' || TotalPed);</w:t>
                      </w:r>
                    </w:p>
                    <w:p w14:paraId="6FF2B66B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F8B432" w14:textId="5816D3FA" w:rsidR="004506F7" w:rsidRPr="004506F7" w:rsidRDefault="004506F7" w:rsidP="004506F7">
      <w:pPr>
        <w:rPr>
          <w:rFonts w:ascii="Stag Book" w:hAnsi="Stag Book"/>
        </w:rPr>
      </w:pPr>
    </w:p>
    <w:p w14:paraId="30258D66" w14:textId="100B3652" w:rsidR="004506F7" w:rsidRPr="004506F7" w:rsidRDefault="004506F7" w:rsidP="004506F7">
      <w:pPr>
        <w:rPr>
          <w:rFonts w:ascii="Stag Book" w:hAnsi="Stag Book"/>
        </w:rPr>
      </w:pPr>
    </w:p>
    <w:p w14:paraId="2BAE547A" w14:textId="77777777" w:rsidR="004506F7" w:rsidRPr="004506F7" w:rsidRDefault="004506F7" w:rsidP="004506F7">
      <w:pPr>
        <w:rPr>
          <w:rFonts w:ascii="Stag Book" w:hAnsi="Stag Book"/>
        </w:rPr>
      </w:pPr>
    </w:p>
    <w:p w14:paraId="59EB9EAA" w14:textId="77777777" w:rsidR="004506F7" w:rsidRPr="004506F7" w:rsidRDefault="004506F7" w:rsidP="004506F7">
      <w:pPr>
        <w:rPr>
          <w:rFonts w:ascii="Stag Book" w:hAnsi="Stag Book"/>
        </w:rPr>
      </w:pPr>
    </w:p>
    <w:p w14:paraId="3F32D180" w14:textId="77777777" w:rsidR="004506F7" w:rsidRPr="004506F7" w:rsidRDefault="004506F7" w:rsidP="004506F7">
      <w:pPr>
        <w:rPr>
          <w:rFonts w:ascii="Stag Book" w:hAnsi="Stag Book"/>
        </w:rPr>
      </w:pPr>
    </w:p>
    <w:p w14:paraId="1B9BEB00" w14:textId="77777777" w:rsidR="004506F7" w:rsidRPr="004506F7" w:rsidRDefault="004506F7" w:rsidP="004506F7">
      <w:pPr>
        <w:rPr>
          <w:rFonts w:ascii="Stag Book" w:hAnsi="Stag Book"/>
        </w:rPr>
      </w:pPr>
    </w:p>
    <w:p w14:paraId="47932E20" w14:textId="77777777" w:rsidR="004506F7" w:rsidRPr="004506F7" w:rsidRDefault="004506F7" w:rsidP="004506F7">
      <w:pPr>
        <w:rPr>
          <w:rFonts w:ascii="Stag Book" w:hAnsi="Stag Book"/>
        </w:rPr>
      </w:pPr>
    </w:p>
    <w:p w14:paraId="745D5445" w14:textId="77777777" w:rsidR="004506F7" w:rsidRPr="004506F7" w:rsidRDefault="004506F7" w:rsidP="004506F7">
      <w:pPr>
        <w:rPr>
          <w:rFonts w:ascii="Stag Book" w:hAnsi="Stag Book"/>
        </w:rPr>
      </w:pPr>
    </w:p>
    <w:p w14:paraId="3B76C251" w14:textId="77777777" w:rsidR="004506F7" w:rsidRPr="004506F7" w:rsidRDefault="004506F7" w:rsidP="004506F7">
      <w:pPr>
        <w:rPr>
          <w:rFonts w:ascii="Stag Book" w:hAnsi="Stag Book"/>
        </w:rPr>
      </w:pPr>
    </w:p>
    <w:p w14:paraId="560982F4" w14:textId="77777777" w:rsidR="004506F7" w:rsidRPr="004506F7" w:rsidRDefault="004506F7" w:rsidP="004506F7">
      <w:pPr>
        <w:rPr>
          <w:rFonts w:ascii="Stag Book" w:hAnsi="Stag Book"/>
        </w:rPr>
      </w:pPr>
    </w:p>
    <w:p w14:paraId="45F1A933" w14:textId="77777777" w:rsidR="004506F7" w:rsidRPr="004506F7" w:rsidRDefault="004506F7" w:rsidP="004506F7">
      <w:pPr>
        <w:rPr>
          <w:rFonts w:ascii="Stag Book" w:hAnsi="Stag Book"/>
        </w:rPr>
      </w:pPr>
    </w:p>
    <w:p w14:paraId="62F4EC35" w14:textId="77777777" w:rsidR="004506F7" w:rsidRPr="004506F7" w:rsidRDefault="004506F7" w:rsidP="004506F7">
      <w:pPr>
        <w:rPr>
          <w:rFonts w:ascii="Stag Book" w:hAnsi="Stag Book"/>
        </w:rPr>
      </w:pPr>
    </w:p>
    <w:p w14:paraId="69168F8F" w14:textId="77777777" w:rsidR="004506F7" w:rsidRPr="004506F7" w:rsidRDefault="004506F7" w:rsidP="004506F7">
      <w:pPr>
        <w:rPr>
          <w:rFonts w:ascii="Stag Book" w:hAnsi="Stag Book"/>
        </w:rPr>
      </w:pPr>
    </w:p>
    <w:p w14:paraId="218E46C7" w14:textId="77777777" w:rsidR="004506F7" w:rsidRPr="004506F7" w:rsidRDefault="004506F7" w:rsidP="004506F7">
      <w:pPr>
        <w:rPr>
          <w:rFonts w:ascii="Stag Book" w:hAnsi="Stag Book"/>
        </w:rPr>
      </w:pPr>
    </w:p>
    <w:p w14:paraId="6A3E145C" w14:textId="77777777" w:rsidR="004506F7" w:rsidRPr="004506F7" w:rsidRDefault="004506F7" w:rsidP="004506F7">
      <w:pPr>
        <w:rPr>
          <w:rFonts w:ascii="Stag Book" w:hAnsi="Stag Book"/>
        </w:rPr>
      </w:pPr>
    </w:p>
    <w:p w14:paraId="6AA005FB" w14:textId="1FB8F10D" w:rsidR="004506F7" w:rsidRDefault="004506F7" w:rsidP="004506F7">
      <w:pPr>
        <w:rPr>
          <w:rFonts w:ascii="Stag Book" w:hAnsi="Stag Book"/>
        </w:rPr>
      </w:pPr>
    </w:p>
    <w:p w14:paraId="15043872" w14:textId="6091C7A6" w:rsidR="004506F7" w:rsidRDefault="004506F7" w:rsidP="004506F7">
      <w:pPr>
        <w:rPr>
          <w:rFonts w:ascii="Stag Book" w:hAnsi="Stag Book"/>
        </w:rPr>
      </w:pPr>
    </w:p>
    <w:p w14:paraId="53A505F8" w14:textId="4D2C5BCA" w:rsidR="004506F7" w:rsidRDefault="004506F7" w:rsidP="004506F7">
      <w:pPr>
        <w:rPr>
          <w:rFonts w:ascii="Stag Book" w:hAnsi="Stag Book"/>
        </w:rPr>
      </w:pPr>
    </w:p>
    <w:p w14:paraId="39CA38F0" w14:textId="34830D0C" w:rsidR="004506F7" w:rsidRDefault="004506F7" w:rsidP="004506F7">
      <w:pPr>
        <w:rPr>
          <w:rFonts w:ascii="Stag Book" w:hAnsi="Stag Book"/>
        </w:rPr>
      </w:pPr>
    </w:p>
    <w:p w14:paraId="229858AF" w14:textId="1123C15E" w:rsidR="004506F7" w:rsidRDefault="004506F7" w:rsidP="004506F7">
      <w:pPr>
        <w:rPr>
          <w:rFonts w:ascii="Stag Book" w:hAnsi="Stag Book"/>
        </w:rPr>
      </w:pPr>
    </w:p>
    <w:p w14:paraId="23BDDC5C" w14:textId="573D7923" w:rsidR="004506F7" w:rsidRDefault="004506F7" w:rsidP="004506F7">
      <w:pPr>
        <w:rPr>
          <w:rFonts w:ascii="Stag Book" w:hAnsi="Stag Book"/>
        </w:rPr>
      </w:pPr>
    </w:p>
    <w:p w14:paraId="6C5D15CB" w14:textId="3BC70DD5" w:rsidR="004506F7" w:rsidRDefault="004506F7" w:rsidP="004506F7">
      <w:pPr>
        <w:rPr>
          <w:rFonts w:ascii="Stag Book" w:hAnsi="Stag Book"/>
        </w:rPr>
      </w:pPr>
    </w:p>
    <w:p w14:paraId="5E6A6B09" w14:textId="3CEE4657" w:rsidR="004506F7" w:rsidRDefault="004506F7" w:rsidP="004506F7">
      <w:pPr>
        <w:rPr>
          <w:rFonts w:ascii="Stag Book" w:hAnsi="Stag Book"/>
        </w:rPr>
      </w:pPr>
    </w:p>
    <w:p w14:paraId="1C0D56D8" w14:textId="7A11D69E" w:rsidR="004506F7" w:rsidRDefault="004506F7" w:rsidP="004506F7">
      <w:pPr>
        <w:rPr>
          <w:rFonts w:ascii="Stag Book" w:hAnsi="Stag Book"/>
        </w:rPr>
      </w:pPr>
    </w:p>
    <w:p w14:paraId="19635BB8" w14:textId="6A97B922" w:rsidR="004506F7" w:rsidRDefault="004506F7" w:rsidP="004506F7">
      <w:pPr>
        <w:rPr>
          <w:rFonts w:ascii="Stag Book" w:hAnsi="Stag Book"/>
        </w:rPr>
      </w:pPr>
    </w:p>
    <w:p w14:paraId="59A63F17" w14:textId="64E29F51" w:rsidR="004506F7" w:rsidRDefault="004506F7" w:rsidP="004506F7">
      <w:pPr>
        <w:rPr>
          <w:rFonts w:ascii="Stag Book" w:hAnsi="Stag Book"/>
        </w:rPr>
      </w:pPr>
    </w:p>
    <w:p w14:paraId="11E02EA8" w14:textId="308C1862" w:rsidR="004506F7" w:rsidRPr="004506F7" w:rsidRDefault="004506F7" w:rsidP="004506F7">
      <w:pPr>
        <w:rPr>
          <w:rFonts w:ascii="Stag Book" w:hAnsi="Stag Book"/>
          <w:b/>
        </w:rPr>
      </w:pPr>
      <w:r w:rsidRPr="004506F7">
        <w:rPr>
          <w:rFonts w:ascii="Stag Book" w:hAnsi="Stag Book"/>
          <w:b/>
        </w:rPr>
        <w:lastRenderedPageBreak/>
        <w:t>EJEMPLO 7:</w:t>
      </w:r>
    </w:p>
    <w:p w14:paraId="606A8B0B" w14:textId="77777777" w:rsidR="004506F7" w:rsidRPr="004506F7" w:rsidRDefault="004506F7" w:rsidP="004506F7">
      <w:pPr>
        <w:rPr>
          <w:rFonts w:ascii="Stag Book" w:hAnsi="Stag Book"/>
        </w:rPr>
      </w:pPr>
      <w:r w:rsidRPr="004506F7">
        <w:rPr>
          <w:rFonts w:ascii="Stag Book" w:hAnsi="Stag Book"/>
        </w:rPr>
        <w:t>Crear una función el cual permita multiplicar una cadena una cierta cantidad de veces.</w:t>
      </w:r>
    </w:p>
    <w:p w14:paraId="7264FEAF" w14:textId="77777777" w:rsidR="004506F7" w:rsidRPr="004506F7" w:rsidRDefault="004506F7" w:rsidP="004506F7">
      <w:pPr>
        <w:rPr>
          <w:rFonts w:ascii="Stag Book" w:hAnsi="Stag Book"/>
        </w:rPr>
      </w:pPr>
    </w:p>
    <w:p w14:paraId="278B69AD" w14:textId="54006AB5" w:rsidR="004506F7" w:rsidRPr="004506F7" w:rsidRDefault="004506F7" w:rsidP="004506F7">
      <w:pPr>
        <w:rPr>
          <w:rFonts w:ascii="Stag Book" w:hAnsi="Stag Book"/>
          <w:b/>
        </w:rPr>
      </w:pPr>
      <w:r w:rsidRPr="004506F7">
        <w:rPr>
          <w:rFonts w:ascii="Stag Book" w:hAnsi="Stag Book"/>
          <w:b/>
        </w:rPr>
        <w:t>SOLUCION:</w:t>
      </w:r>
    </w:p>
    <w:p w14:paraId="2A61CD1E" w14:textId="2F0A7B4B" w:rsidR="004506F7" w:rsidRPr="004506F7" w:rsidRDefault="004506F7" w:rsidP="004506F7">
      <w:pPr>
        <w:rPr>
          <w:rFonts w:ascii="Stag Book" w:hAnsi="Stag Book"/>
        </w:rPr>
      </w:pPr>
      <w:r w:rsidRPr="004506F7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D407F4" wp14:editId="0704D68F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6086475" cy="1647825"/>
                <wp:effectExtent l="0" t="0" r="28575" b="28575"/>
                <wp:wrapNone/>
                <wp:docPr id="164" name="Cuadro de texto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A2DB5" w14:textId="77777777" w:rsidR="004506F7" w:rsidRPr="006B673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B1629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CREATE OR REPLACE FUNCTION </w:t>
                            </w:r>
                            <w:r w:rsidRPr="001B1629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REPLICATE</w:t>
                            </w:r>
                            <w:r w:rsidRPr="001B1629">
                              <w:rPr>
                                <w:rFonts w:ascii="Lucida Console" w:hAnsi="Lucida Console"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(Cadena VARCHAR2, N NUMBER)</w:t>
                            </w:r>
                          </w:p>
                          <w:p w14:paraId="644831FF" w14:textId="77777777" w:rsidR="004506F7" w:rsidRPr="006B673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1629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VARCHAR2</w:t>
                            </w:r>
                          </w:p>
                          <w:p w14:paraId="40B2FB26" w14:textId="77777777" w:rsidR="004506F7" w:rsidRPr="006B673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1629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IS</w:t>
                            </w:r>
                          </w:p>
                          <w:p w14:paraId="2D59AFC8" w14:textId="77777777" w:rsidR="004506F7" w:rsidRPr="006B673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REPETIDOR VARCHAR2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(4000);</w:t>
                            </w:r>
                          </w:p>
                          <w:p w14:paraId="64B9505D" w14:textId="77777777" w:rsidR="004506F7" w:rsidRPr="001B1629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B1629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344CEF48" w14:textId="77777777" w:rsidR="004506F7" w:rsidRPr="006B673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REPETIDOR := '';</w:t>
                            </w:r>
                          </w:p>
                          <w:p w14:paraId="06845B6D" w14:textId="77777777" w:rsidR="004506F7" w:rsidRPr="006B673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FOR I IN 1..N LOOP</w:t>
                            </w:r>
                          </w:p>
                          <w:p w14:paraId="1EB415E7" w14:textId="77777777" w:rsidR="004506F7" w:rsidRPr="006B673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>REPETIDOR := REPETIDOR || Cadena;</w:t>
                            </w:r>
                          </w:p>
                          <w:p w14:paraId="7DB90652" w14:textId="77777777" w:rsidR="004506F7" w:rsidRPr="006B673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</w:pP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    END LOOP;</w:t>
                            </w:r>
                          </w:p>
                          <w:p w14:paraId="3E347BF7" w14:textId="77777777" w:rsidR="004506F7" w:rsidRPr="006B6735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6B6735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RETURN REPETIDOR;</w:t>
                            </w:r>
                          </w:p>
                          <w:p w14:paraId="7E847616" w14:textId="77777777" w:rsidR="004506F7" w:rsidRPr="001B1629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B1629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407F4" id="Cuadro de texto 164" o:spid="_x0000_s1048" type="#_x0000_t202" style="position:absolute;margin-left:428.05pt;margin-top:6.45pt;width:479.25pt;height:129.7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">
                <v:stroke dashstyle="1 1" endcap="round"/>
                <v:textbox>
                  <w:txbxContent>
                    <w:p w14:paraId="21CA2DB5" w14:textId="77777777" w:rsidR="004506F7" w:rsidRPr="006B673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B1629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CREATE OR REPLACE FUNCTION </w:t>
                      </w:r>
                      <w:r w:rsidRPr="001B1629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REPLICATE</w:t>
                      </w:r>
                      <w:r w:rsidRPr="001B1629">
                        <w:rPr>
                          <w:rFonts w:ascii="Lucida Console" w:hAnsi="Lucida Console"/>
                          <w:color w:val="00206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(Cadena VARCHAR2, N NUMBER)</w:t>
                      </w:r>
                    </w:p>
                    <w:p w14:paraId="644831FF" w14:textId="77777777" w:rsidR="004506F7" w:rsidRPr="006B673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B1629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RETURN</w:t>
                      </w: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VARCHAR2</w:t>
                      </w:r>
                    </w:p>
                    <w:p w14:paraId="40B2FB26" w14:textId="77777777" w:rsidR="004506F7" w:rsidRPr="006B673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B1629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IS</w:t>
                      </w:r>
                    </w:p>
                    <w:p w14:paraId="2D59AFC8" w14:textId="77777777" w:rsidR="004506F7" w:rsidRPr="006B673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REPETIDOR VARCHAR2</w:t>
                      </w:r>
                      <w: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(4000);</w:t>
                      </w:r>
                    </w:p>
                    <w:p w14:paraId="64B9505D" w14:textId="77777777" w:rsidR="004506F7" w:rsidRPr="001B1629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1B1629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BEGIN</w:t>
                      </w:r>
                    </w:p>
                    <w:p w14:paraId="344CEF48" w14:textId="77777777" w:rsidR="004506F7" w:rsidRPr="006B673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REPETIDOR := '';</w:t>
                      </w:r>
                    </w:p>
                    <w:p w14:paraId="06845B6D" w14:textId="77777777" w:rsidR="004506F7" w:rsidRPr="006B673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FOR I IN 1..N LOOP</w:t>
                      </w:r>
                    </w:p>
                    <w:p w14:paraId="1EB415E7" w14:textId="77777777" w:rsidR="004506F7" w:rsidRPr="006B673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 xml:space="preserve">             </w:t>
                      </w: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</w:rPr>
                        <w:t>REPETIDOR := REPETIDOR || Cadena;</w:t>
                      </w:r>
                    </w:p>
                    <w:p w14:paraId="7DB90652" w14:textId="77777777" w:rsidR="004506F7" w:rsidRPr="006B673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</w:rPr>
                      </w:pP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    END LOOP;</w:t>
                      </w:r>
                    </w:p>
                    <w:p w14:paraId="3E347BF7" w14:textId="77777777" w:rsidR="004506F7" w:rsidRPr="006B6735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</w:rPr>
                        <w:t xml:space="preserve">   </w:t>
                      </w:r>
                      <w:r w:rsidRPr="006B6735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RETURN REPETIDOR;</w:t>
                      </w:r>
                    </w:p>
                    <w:p w14:paraId="7E847616" w14:textId="77777777" w:rsidR="004506F7" w:rsidRPr="001B1629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</w:pPr>
                      <w:r w:rsidRPr="001B1629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06C561" w14:textId="77777777" w:rsidR="004506F7" w:rsidRPr="004506F7" w:rsidRDefault="004506F7" w:rsidP="004506F7">
      <w:pPr>
        <w:rPr>
          <w:rFonts w:ascii="Stag Book" w:hAnsi="Stag Book"/>
        </w:rPr>
      </w:pPr>
    </w:p>
    <w:p w14:paraId="6FCEC6AB" w14:textId="77777777" w:rsidR="004506F7" w:rsidRPr="004506F7" w:rsidRDefault="004506F7" w:rsidP="004506F7">
      <w:pPr>
        <w:rPr>
          <w:rFonts w:ascii="Stag Book" w:hAnsi="Stag Book"/>
        </w:rPr>
      </w:pPr>
    </w:p>
    <w:p w14:paraId="6AA8834F" w14:textId="77777777" w:rsidR="004506F7" w:rsidRPr="004506F7" w:rsidRDefault="004506F7" w:rsidP="004506F7">
      <w:pPr>
        <w:rPr>
          <w:rFonts w:ascii="Stag Book" w:hAnsi="Stag Book"/>
        </w:rPr>
      </w:pPr>
    </w:p>
    <w:p w14:paraId="5DC24AD5" w14:textId="77777777" w:rsidR="004506F7" w:rsidRPr="004506F7" w:rsidRDefault="004506F7" w:rsidP="004506F7">
      <w:pPr>
        <w:rPr>
          <w:rFonts w:ascii="Stag Book" w:hAnsi="Stag Book"/>
        </w:rPr>
      </w:pPr>
    </w:p>
    <w:p w14:paraId="01BDC51E" w14:textId="77777777" w:rsidR="004506F7" w:rsidRPr="004506F7" w:rsidRDefault="004506F7" w:rsidP="004506F7">
      <w:pPr>
        <w:rPr>
          <w:rFonts w:ascii="Stag Book" w:hAnsi="Stag Book"/>
        </w:rPr>
      </w:pPr>
    </w:p>
    <w:p w14:paraId="683FCD6A" w14:textId="77777777" w:rsidR="004506F7" w:rsidRPr="004506F7" w:rsidRDefault="004506F7" w:rsidP="004506F7">
      <w:pPr>
        <w:rPr>
          <w:rFonts w:ascii="Stag Book" w:hAnsi="Stag Book"/>
        </w:rPr>
      </w:pPr>
    </w:p>
    <w:p w14:paraId="72B83A37" w14:textId="77777777" w:rsidR="004506F7" w:rsidRPr="004506F7" w:rsidRDefault="004506F7" w:rsidP="004506F7">
      <w:pPr>
        <w:rPr>
          <w:rFonts w:ascii="Stag Book" w:hAnsi="Stag Book"/>
        </w:rPr>
      </w:pPr>
    </w:p>
    <w:p w14:paraId="209E579A" w14:textId="77777777" w:rsidR="004506F7" w:rsidRPr="004506F7" w:rsidRDefault="004506F7" w:rsidP="004506F7">
      <w:pPr>
        <w:rPr>
          <w:rFonts w:ascii="Stag Book" w:hAnsi="Stag Book"/>
        </w:rPr>
      </w:pPr>
    </w:p>
    <w:p w14:paraId="75938017" w14:textId="77777777" w:rsidR="004506F7" w:rsidRPr="004506F7" w:rsidRDefault="004506F7" w:rsidP="004506F7">
      <w:pPr>
        <w:rPr>
          <w:rFonts w:ascii="Stag Book" w:hAnsi="Stag Book"/>
        </w:rPr>
      </w:pPr>
    </w:p>
    <w:p w14:paraId="36A5E7B2" w14:textId="77777777" w:rsidR="004506F7" w:rsidRPr="004506F7" w:rsidRDefault="004506F7" w:rsidP="004506F7">
      <w:pPr>
        <w:rPr>
          <w:rFonts w:ascii="Stag Book" w:hAnsi="Stag Book"/>
        </w:rPr>
      </w:pPr>
    </w:p>
    <w:p w14:paraId="15B65C87" w14:textId="2A1FB453" w:rsidR="004506F7" w:rsidRPr="004506F7" w:rsidRDefault="004506F7" w:rsidP="004506F7">
      <w:pPr>
        <w:rPr>
          <w:rFonts w:ascii="Stag Book" w:hAnsi="Stag Book"/>
          <w:b/>
        </w:rPr>
      </w:pPr>
      <w:r w:rsidRPr="004506F7">
        <w:rPr>
          <w:rFonts w:ascii="Stag Book" w:hAnsi="Stag Book"/>
          <w:b/>
        </w:rPr>
        <w:t xml:space="preserve">La </w:t>
      </w:r>
      <w:r>
        <w:rPr>
          <w:rFonts w:ascii="Stag Book" w:hAnsi="Stag Book"/>
          <w:b/>
        </w:rPr>
        <w:t>F</w:t>
      </w:r>
      <w:r w:rsidRPr="004506F7">
        <w:rPr>
          <w:rFonts w:ascii="Stag Book" w:hAnsi="Stag Book"/>
          <w:b/>
        </w:rPr>
        <w:t>unción debe ser probada de 2 formas:</w:t>
      </w:r>
    </w:p>
    <w:p w14:paraId="100857C0" w14:textId="77777777" w:rsidR="004506F7" w:rsidRPr="004506F7" w:rsidRDefault="004506F7" w:rsidP="004506F7">
      <w:pPr>
        <w:rPr>
          <w:rFonts w:ascii="Stag Book" w:hAnsi="Stag Book"/>
        </w:rPr>
      </w:pPr>
    </w:p>
    <w:p w14:paraId="2B1B16C6" w14:textId="7B2CE8B4" w:rsidR="004506F7" w:rsidRPr="004506F7" w:rsidRDefault="004506F7" w:rsidP="004506F7">
      <w:pPr>
        <w:rPr>
          <w:rFonts w:ascii="Stag Book" w:hAnsi="Stag Book"/>
          <w:b/>
        </w:rPr>
      </w:pPr>
      <w:r w:rsidRPr="004506F7">
        <w:rPr>
          <w:rFonts w:ascii="Stag Book" w:hAnsi="Stag Book"/>
          <w:b/>
        </w:rPr>
        <w:t xml:space="preserve">FORMA 01: usando la tabla DUAL, repetirá el digito cero 5 veces. </w:t>
      </w:r>
    </w:p>
    <w:p w14:paraId="49458258" w14:textId="04E844AB" w:rsidR="004506F7" w:rsidRPr="004506F7" w:rsidRDefault="004506F7" w:rsidP="004506F7">
      <w:pPr>
        <w:rPr>
          <w:rFonts w:ascii="Stag Book" w:hAnsi="Stag Book"/>
        </w:rPr>
      </w:pPr>
      <w:r w:rsidRPr="004506F7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A41F28" wp14:editId="6C39A293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6086475" cy="257175"/>
                <wp:effectExtent l="0" t="0" r="28575" b="28575"/>
                <wp:wrapNone/>
                <wp:docPr id="165" name="Cuadro de texto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89E76" w14:textId="77777777" w:rsidR="004506F7" w:rsidRPr="00B12BAA" w:rsidRDefault="004506F7" w:rsidP="004506F7">
                            <w:pPr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B1629">
                              <w:rPr>
                                <w:rFonts w:ascii="Lucida Console" w:hAnsi="Lucida Console"/>
                                <w:sz w:val="22"/>
                                <w:szCs w:val="20"/>
                                <w:lang w:val="en-US"/>
                              </w:rPr>
                              <w:t>SELECT REPLICATE ('0', 5) FROM DUAL;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41F28" id="Cuadro de texto 165" o:spid="_x0000_s1049" type="#_x0000_t202" style="position:absolute;margin-left:428.05pt;margin-top:1.55pt;width:479.25pt;height:20.2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">
                <v:stroke dashstyle="1 1" endcap="round"/>
                <v:textbox>
                  <w:txbxContent>
                    <w:p w14:paraId="08189E76" w14:textId="77777777" w:rsidR="004506F7" w:rsidRPr="00B12BAA" w:rsidRDefault="004506F7" w:rsidP="004506F7">
                      <w:pPr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</w:pPr>
                      <w:r w:rsidRPr="001B1629">
                        <w:rPr>
                          <w:rFonts w:ascii="Lucida Console" w:hAnsi="Lucida Console"/>
                          <w:sz w:val="22"/>
                          <w:szCs w:val="20"/>
                          <w:lang w:val="en-US"/>
                        </w:rPr>
                        <w:t>SELECT REPLICATE ('0', 5) FROM DUAL;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A650B3" w14:textId="77777777" w:rsidR="004506F7" w:rsidRPr="004506F7" w:rsidRDefault="004506F7" w:rsidP="004506F7">
      <w:pPr>
        <w:rPr>
          <w:rFonts w:ascii="Stag Book" w:hAnsi="Stag Book"/>
        </w:rPr>
      </w:pPr>
    </w:p>
    <w:p w14:paraId="297297A1" w14:textId="77777777" w:rsidR="004506F7" w:rsidRPr="004506F7" w:rsidRDefault="004506F7" w:rsidP="004506F7">
      <w:pPr>
        <w:rPr>
          <w:rFonts w:ascii="Stag Book" w:hAnsi="Stag Book"/>
        </w:rPr>
      </w:pPr>
    </w:p>
    <w:p w14:paraId="2C2FC299" w14:textId="3C8616B8" w:rsidR="004506F7" w:rsidRPr="004506F7" w:rsidRDefault="004506F7" w:rsidP="004506F7">
      <w:pPr>
        <w:rPr>
          <w:rFonts w:ascii="Stag Book" w:hAnsi="Stag Book"/>
        </w:rPr>
      </w:pPr>
      <w:r w:rsidRPr="004506F7">
        <w:rPr>
          <w:rFonts w:ascii="Stag Book" w:hAnsi="Stag Book"/>
          <w:b/>
        </w:rPr>
        <w:t>FORMA 2: usando bloque anónimo.</w:t>
      </w:r>
    </w:p>
    <w:p w14:paraId="3F492985" w14:textId="7F2258C5" w:rsidR="004506F7" w:rsidRPr="004506F7" w:rsidRDefault="004506F7" w:rsidP="004506F7">
      <w:pPr>
        <w:rPr>
          <w:rFonts w:ascii="Stag Book" w:hAnsi="Stag Book"/>
        </w:rPr>
      </w:pPr>
      <w:r w:rsidRPr="004506F7">
        <w:rPr>
          <w:rFonts w:ascii="Stag Book" w:hAnsi="Stag Boo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B17274" wp14:editId="02DE9827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6086475" cy="1295400"/>
                <wp:effectExtent l="0" t="0" r="28575" b="19050"/>
                <wp:wrapNone/>
                <wp:docPr id="166" name="Cuadro de texto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A40F9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SET SERVEROUTPUT ON;</w:t>
                            </w:r>
                          </w:p>
                          <w:p w14:paraId="214B88A5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69C5E2E7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TEXTO Varchar2 (5</w:t>
                            </w:r>
                            <w:proofErr w:type="gramStart"/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):=</w:t>
                            </w:r>
                            <w:proofErr w:type="gramEnd"/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'0';</w:t>
                            </w:r>
                          </w:p>
                          <w:p w14:paraId="679EA443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4C109134" w14:textId="5B96DB4A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DBMS_OUTPUT.PUT_LINE ('=========================================');</w:t>
                            </w:r>
                          </w:p>
                          <w:p w14:paraId="329F6330" w14:textId="6CBE5B4B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DBMS_OUTPUT.PUT_LINE ('REPETIDOR DE TEXTOS');</w:t>
                            </w:r>
                          </w:p>
                          <w:p w14:paraId="27AD0679" w14:textId="39E35FAC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DBMS_OUTPUT.PUT_LINE ('=========================================');</w:t>
                            </w:r>
                          </w:p>
                          <w:p w14:paraId="33DE2839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DBMS_OUTPUT.PUT_LINE (REPLICATE (TEXTO, 10));</w:t>
                            </w:r>
                          </w:p>
                          <w:p w14:paraId="6CB9EB7F" w14:textId="77777777" w:rsidR="004506F7" w:rsidRPr="004506F7" w:rsidRDefault="004506F7" w:rsidP="004506F7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F7">
                              <w:rPr>
                                <w:rFonts w:ascii="Lucida Console" w:hAnsi="Lucida Console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17274" id="Cuadro de texto 166" o:spid="_x0000_s1050" type="#_x0000_t202" style="position:absolute;margin-left:428.05pt;margin-top:4.1pt;width:479.25pt;height:102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">
                <v:stroke dashstyle="1 1" endcap="round"/>
                <v:textbox>
                  <w:txbxContent>
                    <w:p w14:paraId="626A40F9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SET SERVEROUTPUT ON;</w:t>
                      </w:r>
                    </w:p>
                    <w:p w14:paraId="214B88A5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DECLARE</w:t>
                      </w:r>
                    </w:p>
                    <w:p w14:paraId="69C5E2E7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TEXTO Varchar2 (5</w:t>
                      </w:r>
                      <w:proofErr w:type="gramStart"/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):=</w:t>
                      </w:r>
                      <w:proofErr w:type="gramEnd"/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'0';</w:t>
                      </w:r>
                    </w:p>
                    <w:p w14:paraId="679EA443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4C109134" w14:textId="5B96DB4A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DBMS_OUTPUT.PUT_LINE ('=========================================');</w:t>
                      </w:r>
                    </w:p>
                    <w:p w14:paraId="329F6330" w14:textId="6CBE5B4B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DBMS_OUTPUT.PUT_LINE ('REPETIDOR DE TEXTOS');</w:t>
                      </w:r>
                    </w:p>
                    <w:p w14:paraId="27AD0679" w14:textId="39E35FAC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DBMS_OUTPUT.PUT_LINE ('=========================================');</w:t>
                      </w:r>
                    </w:p>
                    <w:p w14:paraId="33DE2839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DBMS_OUTPUT.PUT_LINE (REPLICATE (TEXTO, 10));</w:t>
                      </w:r>
                    </w:p>
                    <w:p w14:paraId="6CB9EB7F" w14:textId="77777777" w:rsidR="004506F7" w:rsidRPr="004506F7" w:rsidRDefault="004506F7" w:rsidP="004506F7">
                      <w:pPr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4506F7">
                        <w:rPr>
                          <w:rFonts w:ascii="Lucida Console" w:hAnsi="Lucida Console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AA729" w14:textId="77777777" w:rsidR="004506F7" w:rsidRPr="004506F7" w:rsidRDefault="004506F7" w:rsidP="004506F7">
      <w:pPr>
        <w:rPr>
          <w:rFonts w:ascii="Stag Book" w:hAnsi="Stag Book"/>
        </w:rPr>
      </w:pPr>
    </w:p>
    <w:p w14:paraId="1D7BB38D" w14:textId="77777777" w:rsidR="004506F7" w:rsidRPr="004506F7" w:rsidRDefault="004506F7" w:rsidP="004506F7">
      <w:pPr>
        <w:rPr>
          <w:rFonts w:ascii="Stag Book" w:hAnsi="Stag Book"/>
        </w:rPr>
      </w:pPr>
    </w:p>
    <w:p w14:paraId="2DA3F22E" w14:textId="77777777" w:rsidR="004506F7" w:rsidRPr="004506F7" w:rsidRDefault="004506F7" w:rsidP="004506F7">
      <w:pPr>
        <w:rPr>
          <w:rFonts w:ascii="Stag Book" w:hAnsi="Stag Book"/>
        </w:rPr>
      </w:pPr>
    </w:p>
    <w:p w14:paraId="058E8CE8" w14:textId="77777777" w:rsidR="004506F7" w:rsidRPr="004506F7" w:rsidRDefault="004506F7" w:rsidP="004506F7">
      <w:pPr>
        <w:rPr>
          <w:rFonts w:ascii="Stag Book" w:hAnsi="Stag Book"/>
        </w:rPr>
      </w:pPr>
    </w:p>
    <w:p w14:paraId="48C04A9E" w14:textId="77777777" w:rsidR="004506F7" w:rsidRPr="004506F7" w:rsidRDefault="004506F7" w:rsidP="004506F7">
      <w:pPr>
        <w:rPr>
          <w:rFonts w:ascii="Stag Book" w:hAnsi="Stag Book"/>
        </w:rPr>
      </w:pPr>
    </w:p>
    <w:p w14:paraId="13FB5AEE" w14:textId="77777777" w:rsidR="004506F7" w:rsidRPr="004506F7" w:rsidRDefault="004506F7" w:rsidP="004506F7">
      <w:pPr>
        <w:rPr>
          <w:rFonts w:ascii="Stag Book" w:hAnsi="Stag Book"/>
        </w:rPr>
      </w:pPr>
    </w:p>
    <w:p w14:paraId="2CDC1389" w14:textId="77777777" w:rsidR="004506F7" w:rsidRPr="004506F7" w:rsidRDefault="004506F7" w:rsidP="004506F7">
      <w:pPr>
        <w:rPr>
          <w:rFonts w:ascii="Stag Book" w:hAnsi="Stag Book"/>
        </w:rPr>
      </w:pPr>
    </w:p>
    <w:p w14:paraId="11E635A8" w14:textId="77777777" w:rsidR="004506F7" w:rsidRPr="004506F7" w:rsidRDefault="004506F7" w:rsidP="004506F7">
      <w:pPr>
        <w:rPr>
          <w:rFonts w:ascii="Stag Book" w:hAnsi="Stag Book"/>
        </w:rPr>
      </w:pPr>
    </w:p>
    <w:p w14:paraId="47A51B10" w14:textId="77777777" w:rsidR="004506F7" w:rsidRPr="004506F7" w:rsidRDefault="004506F7" w:rsidP="004506F7">
      <w:pPr>
        <w:rPr>
          <w:rFonts w:ascii="Stag Book" w:hAnsi="Stag Book"/>
        </w:rPr>
      </w:pPr>
    </w:p>
    <w:p w14:paraId="240C1506" w14:textId="77777777" w:rsidR="004506F7" w:rsidRPr="004506F7" w:rsidRDefault="004506F7" w:rsidP="004506F7">
      <w:pPr>
        <w:rPr>
          <w:rFonts w:ascii="Stag Book" w:hAnsi="Stag Book"/>
        </w:rPr>
      </w:pPr>
    </w:p>
    <w:p w14:paraId="7E8F4358" w14:textId="77777777" w:rsidR="004506F7" w:rsidRPr="004506F7" w:rsidRDefault="004506F7" w:rsidP="004506F7">
      <w:pPr>
        <w:rPr>
          <w:rFonts w:ascii="Stag Book" w:hAnsi="Stag Book"/>
        </w:rPr>
      </w:pPr>
    </w:p>
    <w:p w14:paraId="591781B3" w14:textId="77777777" w:rsidR="004506F7" w:rsidRPr="004506F7" w:rsidRDefault="004506F7" w:rsidP="004506F7">
      <w:pPr>
        <w:rPr>
          <w:rFonts w:ascii="Stag Book" w:hAnsi="Stag Book"/>
        </w:rPr>
      </w:pPr>
    </w:p>
    <w:p w14:paraId="5D1F6360" w14:textId="77777777" w:rsidR="006558F1" w:rsidRPr="004506F7" w:rsidRDefault="006558F1" w:rsidP="006558F1">
      <w:pPr>
        <w:rPr>
          <w:rFonts w:ascii="Stag Book" w:hAnsi="Stag Book"/>
        </w:rPr>
      </w:pPr>
    </w:p>
    <w:p w14:paraId="18343A16" w14:textId="77777777" w:rsidR="006558F1" w:rsidRPr="004506F7" w:rsidRDefault="006558F1" w:rsidP="006558F1">
      <w:pPr>
        <w:rPr>
          <w:rFonts w:ascii="Stag Book" w:hAnsi="Stag Book"/>
        </w:rPr>
      </w:pPr>
    </w:p>
    <w:p w14:paraId="6AB1E1D8" w14:textId="12006DE6" w:rsidR="00D5433C" w:rsidRPr="004506F7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3584C0A9" w14:textId="74B18DC5" w:rsidR="00D5433C" w:rsidRPr="004506F7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5A98A5D1" w14:textId="5EF5933E" w:rsidR="00D5433C" w:rsidRPr="004506F7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0E1E89A4" w14:textId="5FC0798A" w:rsidR="00D5433C" w:rsidRPr="004506F7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7603861C" w14:textId="36D43A65" w:rsidR="00D5433C" w:rsidRPr="004506F7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06D10AF0" w14:textId="08D5BD68" w:rsidR="00D5433C" w:rsidRPr="004506F7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0ACFEC1E" w14:textId="60B65432" w:rsidR="00D5433C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4DC8DC14" w14:textId="6720DDA8" w:rsidR="00D5433C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72E45ACF" w14:textId="2092EB5C" w:rsidR="00D5433C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3F5BF36D" w14:textId="24A5818F" w:rsidR="00D5433C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7C681234" w14:textId="2CAF1B25" w:rsidR="00D5433C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170F056A" w14:textId="77777777" w:rsidR="00D73892" w:rsidRPr="00D73892" w:rsidRDefault="00D73892" w:rsidP="00D73892">
      <w:pPr>
        <w:rPr>
          <w:rFonts w:ascii="Stag Book" w:hAnsi="Stag Book"/>
          <w:b/>
        </w:rPr>
      </w:pPr>
      <w:r w:rsidRPr="00D73892">
        <w:rPr>
          <w:rFonts w:ascii="Stag Book" w:hAnsi="Stag Book"/>
          <w:b/>
        </w:rPr>
        <w:lastRenderedPageBreak/>
        <w:t xml:space="preserve">CONCLUSIONES Y RECOMENDACIONES DE LA EXPERIENCIA </w:t>
      </w:r>
    </w:p>
    <w:p w14:paraId="364F69AF" w14:textId="77777777" w:rsidR="00D73892" w:rsidRPr="00D73892" w:rsidRDefault="00D73892" w:rsidP="00D73892">
      <w:pPr>
        <w:rPr>
          <w:rFonts w:ascii="Stag Book" w:hAnsi="Stag Book"/>
        </w:rPr>
      </w:pPr>
    </w:p>
    <w:p w14:paraId="1F961E91" w14:textId="77777777" w:rsidR="00D73892" w:rsidRPr="00D73892" w:rsidRDefault="00D73892" w:rsidP="00AA3DC8">
      <w:pPr>
        <w:jc w:val="both"/>
        <w:rPr>
          <w:rFonts w:ascii="Stag Book" w:hAnsi="Stag Book"/>
        </w:rPr>
      </w:pPr>
      <w:r w:rsidRPr="00D73892">
        <w:rPr>
          <w:rFonts w:ascii="Stag Book" w:hAnsi="Stag Book"/>
        </w:rPr>
        <w:t>La codificación PL/SQL de Oracle es tan amplia, que ofrece a los estudiantes una alta gama de alternativas para la resolución de problemas en procedimientos y funciones, no difíciles de entender, con la prioridad de manejar los datos con suma responsabilidad por el programador Oracle.</w:t>
      </w:r>
    </w:p>
    <w:p w14:paraId="5D1F58CC" w14:textId="77777777" w:rsidR="00D73892" w:rsidRPr="00D73892" w:rsidRDefault="00D73892" w:rsidP="00D73892">
      <w:pPr>
        <w:rPr>
          <w:rFonts w:ascii="Stag Book" w:hAnsi="Stag Book"/>
        </w:rPr>
      </w:pPr>
    </w:p>
    <w:p w14:paraId="55B50FB7" w14:textId="77777777" w:rsidR="00D73892" w:rsidRPr="00D73892" w:rsidRDefault="00D73892" w:rsidP="00D73892">
      <w:pPr>
        <w:rPr>
          <w:rFonts w:ascii="Stag Book" w:hAnsi="Stag Book"/>
        </w:rPr>
      </w:pPr>
      <w:bookmarkStart w:id="8" w:name="_GoBack"/>
      <w:bookmarkEnd w:id="8"/>
    </w:p>
    <w:p w14:paraId="1E28C4F0" w14:textId="77777777" w:rsidR="00D73892" w:rsidRPr="00D65683" w:rsidRDefault="00D73892" w:rsidP="00D73892">
      <w:pPr>
        <w:rPr>
          <w:rFonts w:ascii="Stag Book" w:hAnsi="Stag Book"/>
          <w:b/>
          <w:color w:val="7030A0"/>
        </w:rPr>
      </w:pPr>
      <w:r w:rsidRPr="00D65683">
        <w:rPr>
          <w:rFonts w:ascii="Stag Book" w:hAnsi="Stag Book"/>
          <w:b/>
          <w:color w:val="7030A0"/>
        </w:rPr>
        <w:t xml:space="preserve">ACTIVIDAD VIRTUAL </w:t>
      </w:r>
    </w:p>
    <w:p w14:paraId="1D17DC6B" w14:textId="08111616" w:rsidR="00D73892" w:rsidRPr="00D73892" w:rsidRDefault="00D73892" w:rsidP="00D73892">
      <w:pPr>
        <w:rPr>
          <w:rFonts w:ascii="Stag Book" w:hAnsi="Stag Book"/>
        </w:rPr>
      </w:pPr>
      <w:r w:rsidRPr="00D73892">
        <w:rPr>
          <w:rFonts w:ascii="Stag Book" w:hAnsi="Stag Book"/>
        </w:rPr>
        <w:t xml:space="preserve">Revisar y analizar el material presentado en la </w:t>
      </w:r>
      <w:r w:rsidR="001B7B55">
        <w:rPr>
          <w:rFonts w:ascii="Stag Book" w:hAnsi="Stag Book"/>
        </w:rPr>
        <w:t>carpeta del Tema</w:t>
      </w:r>
      <w:r w:rsidRPr="00D73892">
        <w:rPr>
          <w:rFonts w:ascii="Stag Book" w:hAnsi="Stag Book"/>
        </w:rPr>
        <w:t xml:space="preserve"> 08.</w:t>
      </w:r>
    </w:p>
    <w:p w14:paraId="376FB54F" w14:textId="77777777" w:rsidR="00D73892" w:rsidRPr="00D73892" w:rsidRDefault="00D73892" w:rsidP="00D73892">
      <w:pPr>
        <w:rPr>
          <w:rFonts w:ascii="Stag Book" w:hAnsi="Stag Book"/>
          <w:lang w:val="es-ES"/>
        </w:rPr>
      </w:pPr>
    </w:p>
    <w:p w14:paraId="538B79A1" w14:textId="77777777" w:rsidR="00D73892" w:rsidRPr="00D73892" w:rsidRDefault="00D73892" w:rsidP="00D73892">
      <w:pPr>
        <w:rPr>
          <w:rFonts w:ascii="Stag Book" w:hAnsi="Stag Book"/>
        </w:rPr>
      </w:pPr>
      <w:r w:rsidRPr="00D73892">
        <w:rPr>
          <w:rFonts w:ascii="Stag Book" w:hAnsi="Stag Book"/>
          <w:b/>
        </w:rPr>
        <w:t>SE TIENE EL SIGUIENTE MODELO RELACIONAL:</w:t>
      </w:r>
    </w:p>
    <w:p w14:paraId="28C5FED7" w14:textId="77777777" w:rsidR="00D73892" w:rsidRPr="00D73892" w:rsidRDefault="00D73892" w:rsidP="00D73892">
      <w:pPr>
        <w:rPr>
          <w:rFonts w:ascii="Stag Book" w:hAnsi="Stag Book"/>
        </w:rPr>
      </w:pPr>
      <w:r w:rsidRPr="00D73892">
        <w:rPr>
          <w:rFonts w:ascii="Stag Book" w:hAnsi="Stag Book"/>
          <w:noProof/>
          <w:lang w:eastAsia="es-PE"/>
        </w:rPr>
        <w:drawing>
          <wp:anchor distT="0" distB="0" distL="114300" distR="114300" simplePos="0" relativeHeight="251704320" behindDoc="0" locked="0" layoutInCell="1" allowOverlap="1" wp14:anchorId="2810D93D" wp14:editId="296AB9D3">
            <wp:simplePos x="0" y="0"/>
            <wp:positionH relativeFrom="margin">
              <wp:posOffset>0</wp:posOffset>
            </wp:positionH>
            <wp:positionV relativeFrom="paragraph">
              <wp:posOffset>48260</wp:posOffset>
            </wp:positionV>
            <wp:extent cx="6296025" cy="23145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E406B" w14:textId="77777777" w:rsidR="00D73892" w:rsidRPr="00D73892" w:rsidRDefault="00D73892" w:rsidP="00D73892">
      <w:pPr>
        <w:rPr>
          <w:rFonts w:ascii="Stag Book" w:hAnsi="Stag Book"/>
        </w:rPr>
      </w:pPr>
    </w:p>
    <w:p w14:paraId="598A1931" w14:textId="77777777" w:rsidR="00D73892" w:rsidRPr="00D73892" w:rsidRDefault="00D73892" w:rsidP="00D73892">
      <w:pPr>
        <w:rPr>
          <w:rFonts w:ascii="Stag Book" w:hAnsi="Stag Book"/>
        </w:rPr>
      </w:pPr>
    </w:p>
    <w:p w14:paraId="21F56237" w14:textId="77777777" w:rsidR="00D73892" w:rsidRPr="00D73892" w:rsidRDefault="00D73892" w:rsidP="00D73892">
      <w:pPr>
        <w:rPr>
          <w:rFonts w:ascii="Stag Book" w:hAnsi="Stag Book"/>
        </w:rPr>
      </w:pPr>
    </w:p>
    <w:p w14:paraId="5DC5A3A8" w14:textId="77777777" w:rsidR="00D73892" w:rsidRPr="00D73892" w:rsidRDefault="00D73892" w:rsidP="00D73892">
      <w:pPr>
        <w:rPr>
          <w:rFonts w:ascii="Stag Book" w:hAnsi="Stag Book"/>
        </w:rPr>
      </w:pPr>
    </w:p>
    <w:p w14:paraId="02244F68" w14:textId="77777777" w:rsidR="00D73892" w:rsidRPr="00D73892" w:rsidRDefault="00D73892" w:rsidP="00D73892">
      <w:pPr>
        <w:rPr>
          <w:rFonts w:ascii="Stag Book" w:hAnsi="Stag Book"/>
        </w:rPr>
      </w:pPr>
    </w:p>
    <w:p w14:paraId="4607076C" w14:textId="77777777" w:rsidR="00D73892" w:rsidRPr="00D73892" w:rsidRDefault="00D73892" w:rsidP="00D73892">
      <w:pPr>
        <w:rPr>
          <w:rFonts w:ascii="Stag Book" w:hAnsi="Stag Book"/>
        </w:rPr>
      </w:pPr>
    </w:p>
    <w:p w14:paraId="16B48E62" w14:textId="77777777" w:rsidR="00D73892" w:rsidRPr="00D73892" w:rsidRDefault="00D73892" w:rsidP="00D73892">
      <w:pPr>
        <w:rPr>
          <w:rFonts w:ascii="Stag Book" w:hAnsi="Stag Book"/>
        </w:rPr>
      </w:pPr>
    </w:p>
    <w:p w14:paraId="27C70F68" w14:textId="77777777" w:rsidR="00D73892" w:rsidRPr="00D73892" w:rsidRDefault="00D73892" w:rsidP="00D73892">
      <w:pPr>
        <w:rPr>
          <w:rFonts w:ascii="Stag Book" w:hAnsi="Stag Book"/>
        </w:rPr>
      </w:pPr>
    </w:p>
    <w:p w14:paraId="1AA6DF67" w14:textId="77777777" w:rsidR="00D73892" w:rsidRPr="00D73892" w:rsidRDefault="00D73892" w:rsidP="00D73892">
      <w:pPr>
        <w:rPr>
          <w:rFonts w:ascii="Stag Book" w:hAnsi="Stag Book"/>
        </w:rPr>
      </w:pPr>
    </w:p>
    <w:p w14:paraId="0ED524FF" w14:textId="77777777" w:rsidR="00D73892" w:rsidRPr="00D73892" w:rsidRDefault="00D73892" w:rsidP="00D73892">
      <w:pPr>
        <w:rPr>
          <w:rFonts w:ascii="Stag Book" w:hAnsi="Stag Book"/>
        </w:rPr>
      </w:pPr>
    </w:p>
    <w:p w14:paraId="21F9156B" w14:textId="77777777" w:rsidR="00D73892" w:rsidRPr="00D73892" w:rsidRDefault="00D73892" w:rsidP="00D73892">
      <w:pPr>
        <w:rPr>
          <w:rFonts w:ascii="Stag Book" w:hAnsi="Stag Book"/>
        </w:rPr>
      </w:pPr>
    </w:p>
    <w:p w14:paraId="6BB767FC" w14:textId="77777777" w:rsidR="00D73892" w:rsidRPr="00D73892" w:rsidRDefault="00D73892" w:rsidP="00D73892">
      <w:pPr>
        <w:rPr>
          <w:rFonts w:ascii="Stag Book" w:hAnsi="Stag Book"/>
        </w:rPr>
      </w:pPr>
    </w:p>
    <w:p w14:paraId="761D1EA3" w14:textId="77777777" w:rsidR="00D73892" w:rsidRPr="00D73892" w:rsidRDefault="00D73892" w:rsidP="00D73892">
      <w:pPr>
        <w:rPr>
          <w:rFonts w:ascii="Stag Book" w:hAnsi="Stag Book"/>
        </w:rPr>
      </w:pPr>
    </w:p>
    <w:p w14:paraId="562D493A" w14:textId="77777777" w:rsidR="00D73892" w:rsidRPr="00D73892" w:rsidRDefault="00D73892" w:rsidP="00D73892">
      <w:pPr>
        <w:rPr>
          <w:rFonts w:ascii="Stag Book" w:hAnsi="Stag Book"/>
        </w:rPr>
      </w:pPr>
    </w:p>
    <w:p w14:paraId="225F1335" w14:textId="0E9E403F" w:rsidR="00D73892" w:rsidRPr="00D73892" w:rsidRDefault="00D73892" w:rsidP="00D73892">
      <w:pPr>
        <w:rPr>
          <w:rFonts w:ascii="Stag Book" w:hAnsi="Stag Book"/>
        </w:rPr>
      </w:pPr>
    </w:p>
    <w:p w14:paraId="61284301" w14:textId="77777777" w:rsidR="00D73892" w:rsidRPr="00D73892" w:rsidRDefault="00D73892" w:rsidP="00D73892">
      <w:pPr>
        <w:jc w:val="center"/>
        <w:rPr>
          <w:rFonts w:ascii="Stag Book" w:hAnsi="Stag Book"/>
          <w:b/>
        </w:rPr>
      </w:pPr>
      <w:r w:rsidRPr="00D73892">
        <w:rPr>
          <w:rFonts w:ascii="Stag Book" w:hAnsi="Stag Book"/>
          <w:b/>
        </w:rPr>
        <w:t>LA ESTRUCTURA Y DATOS DE LAS TABLAS DEL MODELO RELACIONAL SE ENCUENTRAN</w:t>
      </w:r>
    </w:p>
    <w:p w14:paraId="609F5C12" w14:textId="77777777" w:rsidR="00D73892" w:rsidRPr="00D73892" w:rsidRDefault="00D73892" w:rsidP="00D73892">
      <w:pPr>
        <w:jc w:val="center"/>
        <w:rPr>
          <w:rFonts w:ascii="Stag Book" w:hAnsi="Stag Book"/>
          <w:b/>
        </w:rPr>
      </w:pPr>
      <w:r w:rsidRPr="00D73892">
        <w:rPr>
          <w:rFonts w:ascii="Stag Book" w:hAnsi="Stag Book"/>
          <w:b/>
        </w:rPr>
        <w:t>EN EL ARCHIVO SCRIPT DE BASE DE DATOS.</w:t>
      </w:r>
    </w:p>
    <w:p w14:paraId="5C9C0F28" w14:textId="46EF75C0" w:rsidR="00D73892" w:rsidRPr="00D73892" w:rsidRDefault="00D73892" w:rsidP="00D73892">
      <w:pPr>
        <w:jc w:val="center"/>
        <w:rPr>
          <w:rFonts w:ascii="Stag Book" w:hAnsi="Stag Book"/>
          <w:b/>
        </w:rPr>
      </w:pPr>
      <w:r w:rsidRPr="00D73892">
        <w:rPr>
          <w:rFonts w:ascii="Stag Book" w:hAnsi="Stag Book"/>
          <w:b/>
          <w:color w:val="FF0000"/>
        </w:rPr>
        <w:t>Semana08_PL_SQL_</w:t>
      </w:r>
      <w:r w:rsidR="000803D1">
        <w:rPr>
          <w:rFonts w:ascii="Stag Book" w:hAnsi="Stag Book"/>
          <w:b/>
          <w:color w:val="FF0000"/>
        </w:rPr>
        <w:t>3</w:t>
      </w:r>
      <w:r w:rsidRPr="00D73892">
        <w:rPr>
          <w:rFonts w:ascii="Stag Book" w:hAnsi="Stag Book"/>
          <w:b/>
          <w:color w:val="FF0000"/>
        </w:rPr>
        <w:t>.sql</w:t>
      </w:r>
      <w:r w:rsidRPr="00D73892">
        <w:rPr>
          <w:rFonts w:ascii="Stag Book" w:hAnsi="Stag Book"/>
          <w:b/>
        </w:rPr>
        <w:t>,</w:t>
      </w:r>
    </w:p>
    <w:p w14:paraId="69FE4B98" w14:textId="77777777" w:rsidR="00D73892" w:rsidRPr="00D73892" w:rsidRDefault="00D73892" w:rsidP="00D73892">
      <w:pPr>
        <w:jc w:val="center"/>
        <w:rPr>
          <w:rFonts w:ascii="Stag Book" w:hAnsi="Stag Book"/>
        </w:rPr>
      </w:pPr>
      <w:r w:rsidRPr="00D73892">
        <w:rPr>
          <w:rFonts w:ascii="Stag Book" w:hAnsi="Stag Book"/>
          <w:b/>
        </w:rPr>
        <w:t>FAVOR DE DESCARGAR DICHO ARCHIVO.</w:t>
      </w:r>
    </w:p>
    <w:p w14:paraId="5BA6ECCB" w14:textId="77777777" w:rsidR="00D73892" w:rsidRPr="00D73892" w:rsidRDefault="00D73892" w:rsidP="00D73892">
      <w:pPr>
        <w:rPr>
          <w:rFonts w:ascii="Stag Book" w:hAnsi="Stag Book"/>
        </w:rPr>
      </w:pPr>
    </w:p>
    <w:p w14:paraId="2DD71B23" w14:textId="77777777" w:rsidR="00D73892" w:rsidRPr="00D73892" w:rsidRDefault="00D73892" w:rsidP="00D73892">
      <w:pPr>
        <w:rPr>
          <w:rFonts w:ascii="Stag Book" w:hAnsi="Stag Book"/>
        </w:rPr>
      </w:pPr>
      <w:r w:rsidRPr="00D73892">
        <w:rPr>
          <w:rFonts w:ascii="Stag Book" w:hAnsi="Stag Book"/>
        </w:rPr>
        <w:t>De acuerdo al material presentado Semana 11, Responda a las siguientes Preguntas:</w:t>
      </w:r>
    </w:p>
    <w:p w14:paraId="3038DD11" w14:textId="77777777" w:rsidR="00D73892" w:rsidRPr="00D73892" w:rsidRDefault="00D73892" w:rsidP="00D73892">
      <w:pPr>
        <w:rPr>
          <w:rFonts w:ascii="Stag Book" w:hAnsi="Stag Book"/>
        </w:rPr>
      </w:pPr>
    </w:p>
    <w:p w14:paraId="1085965E" w14:textId="77777777" w:rsidR="00D73892" w:rsidRPr="00D73892" w:rsidRDefault="00D73892" w:rsidP="00D73892">
      <w:pPr>
        <w:rPr>
          <w:rFonts w:ascii="Stag Book" w:hAnsi="Stag Book"/>
          <w:b/>
        </w:rPr>
      </w:pPr>
      <w:r w:rsidRPr="00D73892">
        <w:rPr>
          <w:rFonts w:ascii="Stag Book" w:hAnsi="Stag Book"/>
          <w:b/>
        </w:rPr>
        <w:t>RESOLVER:</w:t>
      </w:r>
    </w:p>
    <w:p w14:paraId="6FE648AC" w14:textId="77777777" w:rsidR="00D73892" w:rsidRPr="00D73892" w:rsidRDefault="00D73892" w:rsidP="00D73892">
      <w:pPr>
        <w:rPr>
          <w:rFonts w:ascii="Stag Book" w:hAnsi="Stag Book"/>
        </w:rPr>
      </w:pPr>
      <w:r w:rsidRPr="00D73892">
        <w:rPr>
          <w:rFonts w:ascii="Stag Book" w:hAnsi="Stag Book"/>
        </w:rPr>
        <w:t>Crear las siguientes funciones en PL/SQL y probarlas en sus 2 formas:</w:t>
      </w:r>
    </w:p>
    <w:p w14:paraId="707ED4FC" w14:textId="77777777" w:rsidR="00D73892" w:rsidRPr="00D73892" w:rsidRDefault="00D73892" w:rsidP="00D73892">
      <w:pPr>
        <w:rPr>
          <w:rFonts w:ascii="Stag Book" w:hAnsi="Stag Book"/>
        </w:rPr>
      </w:pPr>
    </w:p>
    <w:p w14:paraId="4CBDB3F8" w14:textId="77777777" w:rsidR="00D73892" w:rsidRPr="00D73892" w:rsidRDefault="00D73892" w:rsidP="00D73892">
      <w:pPr>
        <w:pStyle w:val="Prrafodelista"/>
        <w:numPr>
          <w:ilvl w:val="0"/>
          <w:numId w:val="39"/>
        </w:numPr>
        <w:jc w:val="both"/>
        <w:rPr>
          <w:rFonts w:ascii="Stag Book" w:hAnsi="Stag Book"/>
        </w:rPr>
      </w:pPr>
      <w:r w:rsidRPr="00D73892">
        <w:rPr>
          <w:rFonts w:ascii="Stag Book" w:hAnsi="Stag Book"/>
        </w:rPr>
        <w:t>Obtener el producto más caro con nombre de producto incluido.</w:t>
      </w:r>
    </w:p>
    <w:p w14:paraId="24AE04A4" w14:textId="77777777" w:rsidR="00D73892" w:rsidRPr="00D73892" w:rsidRDefault="00D73892" w:rsidP="00D73892">
      <w:pPr>
        <w:pStyle w:val="Prrafodelista"/>
        <w:numPr>
          <w:ilvl w:val="0"/>
          <w:numId w:val="39"/>
        </w:numPr>
        <w:jc w:val="both"/>
        <w:rPr>
          <w:rFonts w:ascii="Stag Book" w:hAnsi="Stag Book"/>
        </w:rPr>
      </w:pPr>
      <w:r w:rsidRPr="00D73892">
        <w:rPr>
          <w:rFonts w:ascii="Stag Book" w:hAnsi="Stag Book"/>
        </w:rPr>
        <w:t>Obtener el total de comprobantes, pruebe con los comprobantes ‘F0001’, ‘B0001’ y ‘B0002’, adicional mente obtener IGV (solo facturas) y TOTAL A PAGAR.</w:t>
      </w:r>
    </w:p>
    <w:p w14:paraId="42F4CF5C" w14:textId="77777777" w:rsidR="00D73892" w:rsidRPr="00D73892" w:rsidRDefault="00D73892" w:rsidP="00D73892">
      <w:pPr>
        <w:pStyle w:val="Prrafodelista"/>
        <w:numPr>
          <w:ilvl w:val="0"/>
          <w:numId w:val="39"/>
        </w:numPr>
        <w:jc w:val="both"/>
        <w:rPr>
          <w:rFonts w:ascii="Stag Book" w:hAnsi="Stag Book"/>
        </w:rPr>
      </w:pPr>
      <w:r w:rsidRPr="00D73892">
        <w:rPr>
          <w:rFonts w:ascii="Stag Book" w:hAnsi="Stag Book"/>
        </w:rPr>
        <w:t>Obtener el producto más caro, de un determinado comprobante.</w:t>
      </w:r>
    </w:p>
    <w:p w14:paraId="44C3D6B6" w14:textId="77777777" w:rsidR="00D73892" w:rsidRPr="00D73892" w:rsidRDefault="00D73892" w:rsidP="00D73892">
      <w:pPr>
        <w:rPr>
          <w:rFonts w:ascii="Stag Book" w:hAnsi="Stag Book"/>
        </w:rPr>
      </w:pPr>
    </w:p>
    <w:p w14:paraId="54B11A34" w14:textId="01069C93" w:rsidR="00D5433C" w:rsidRPr="00D73892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75B173C3" w14:textId="3CC012CA" w:rsidR="00D5433C" w:rsidRPr="00D73892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2F9DA973" w14:textId="1188437F" w:rsidR="00D5433C" w:rsidRPr="00D73892" w:rsidRDefault="00D5433C" w:rsidP="00DB67FB">
      <w:pPr>
        <w:rPr>
          <w:rFonts w:ascii="Stag Book" w:hAnsi="Stag Book" w:cs="Arial"/>
          <w:color w:val="000000"/>
          <w:lang w:eastAsia="es-MX"/>
        </w:rPr>
      </w:pPr>
    </w:p>
    <w:p w14:paraId="33921F47" w14:textId="59B4A128" w:rsidR="00D5433C" w:rsidRPr="00D73892" w:rsidRDefault="00D5433C" w:rsidP="00DB67FB">
      <w:pPr>
        <w:rPr>
          <w:rFonts w:ascii="Stag Book" w:hAnsi="Stag Book" w:cs="Arial"/>
          <w:color w:val="000000"/>
          <w:lang w:eastAsia="es-MX"/>
        </w:rPr>
      </w:pPr>
    </w:p>
    <w:sectPr w:rsidR="00D5433C" w:rsidRPr="00D73892" w:rsidSect="00BA5D73">
      <w:headerReference w:type="default" r:id="rId16"/>
      <w:footerReference w:type="default" r:id="rId17"/>
      <w:pgSz w:w="11907" w:h="16839" w:code="9"/>
      <w:pgMar w:top="1701" w:right="1134" w:bottom="170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AB0EA" w14:textId="77777777" w:rsidR="004C3FDA" w:rsidRDefault="004C3FDA" w:rsidP="00DD7CB3">
      <w:r>
        <w:separator/>
      </w:r>
    </w:p>
  </w:endnote>
  <w:endnote w:type="continuationSeparator" w:id="0">
    <w:p w14:paraId="60284304" w14:textId="77777777" w:rsidR="004C3FDA" w:rsidRDefault="004C3FDA" w:rsidP="00DD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1" w:subsetted="1" w:fontKey="{2482B5A7-F9F6-4FFF-8C7F-C4D8C417801D}"/>
    <w:embedBold r:id="rId2" w:subsetted="1" w:fontKey="{F9E81CE8-C066-40A6-A365-FF3E7B4FE90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3" w:subsetted="1" w:fontKey="{A6EC67D2-488B-4421-BAC5-DCB25FDF40F2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  <w:embedRegular r:id="rId4" w:fontKey="{E5EF9B55-6871-4BB4-8532-371F27ABA75B}"/>
    <w:embedBold r:id="rId5" w:fontKey="{A62ED751-A042-4D51-8A54-DA467ECA84B9}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BD8F7" w14:textId="683356CE" w:rsidR="00440A60" w:rsidRDefault="00340E0C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  <w:r w:rsidRPr="00340E0C">
      <w:rPr>
        <w:noProof/>
        <w:color w:val="000000" w:themeColor="text1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5031D" wp14:editId="54C0F46D">
              <wp:simplePos x="0" y="0"/>
              <wp:positionH relativeFrom="margin">
                <wp:posOffset>0</wp:posOffset>
              </wp:positionH>
              <wp:positionV relativeFrom="page">
                <wp:posOffset>9575020</wp:posOffset>
              </wp:positionV>
              <wp:extent cx="6269355" cy="17145"/>
              <wp:effectExtent l="0" t="0" r="17145" b="2095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9355" cy="17145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9F62FD6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753.95pt" to="493.6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" strokecolor="black [3213]">
              <v:stroke joinstyle="miter"/>
              <w10:wrap anchorx="margin" anchory="page"/>
            </v:line>
          </w:pict>
        </mc:Fallback>
      </mc:AlternateContent>
    </w:r>
    <w:r>
      <w:rPr>
        <w:noProof/>
        <w:color w:val="FEC81A"/>
        <w:lang w:eastAsia="es-PE"/>
      </w:rPr>
      <w:drawing>
        <wp:anchor distT="0" distB="0" distL="114300" distR="114300" simplePos="0" relativeHeight="251668480" behindDoc="0" locked="0" layoutInCell="1" allowOverlap="1" wp14:anchorId="37239CE1" wp14:editId="15BAE874">
          <wp:simplePos x="0" y="0"/>
          <wp:positionH relativeFrom="column">
            <wp:posOffset>6009150</wp:posOffset>
          </wp:positionH>
          <wp:positionV relativeFrom="paragraph">
            <wp:posOffset>125730</wp:posOffset>
          </wp:positionV>
          <wp:extent cx="359410" cy="594995"/>
          <wp:effectExtent l="0" t="0" r="0" b="1905"/>
          <wp:wrapNone/>
          <wp:docPr id="28" name="Imagen 2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7F4EE6" w14:textId="2404395B" w:rsidR="00440A60" w:rsidRDefault="00440A60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</w:p>
  <w:sdt>
    <w:sdtPr>
      <w:rPr>
        <w:b/>
        <w:color w:val="C00000"/>
      </w:rPr>
      <w:id w:val="-850323740"/>
      <w:docPartObj>
        <w:docPartGallery w:val="Page Numbers (Bottom of Page)"/>
        <w:docPartUnique/>
      </w:docPartObj>
    </w:sdtPr>
    <w:sdtEndPr>
      <w:rPr>
        <w:color w:val="DD1407"/>
      </w:rPr>
    </w:sdtEndPr>
    <w:sdtContent>
      <w:p w14:paraId="3002BF39" w14:textId="427DDF95" w:rsidR="00440A60" w:rsidRDefault="00440A60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b/>
            <w:color w:val="C00000"/>
          </w:rPr>
        </w:pP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begin"/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instrText>PAGE   \* MERGEFORMAT</w:instrTex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separate"/>
        </w:r>
        <w:r w:rsidR="001B7B55">
          <w:rPr>
            <w:rFonts w:ascii="HelveticaNeueLT Std" w:hAnsi="HelveticaNeueLT Std"/>
            <w:b/>
            <w:noProof/>
            <w:color w:val="000000" w:themeColor="text1"/>
            <w:sz w:val="16"/>
            <w:szCs w:val="16"/>
          </w:rPr>
          <w:t>10</w: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end"/>
        </w:r>
        <w:r>
          <w:rPr>
            <w:b/>
            <w:color w:val="C00000"/>
          </w:rPr>
          <w:tab/>
        </w:r>
      </w:p>
      <w:p w14:paraId="56B0893C" w14:textId="7423EC63" w:rsidR="00440A60" w:rsidRPr="00440A60" w:rsidRDefault="004C3FDA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color w:val="C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7125A" w14:textId="77777777" w:rsidR="004C3FDA" w:rsidRDefault="004C3FDA" w:rsidP="00DD7CB3">
      <w:r>
        <w:separator/>
      </w:r>
    </w:p>
  </w:footnote>
  <w:footnote w:type="continuationSeparator" w:id="0">
    <w:p w14:paraId="7D329FA1" w14:textId="77777777" w:rsidR="004C3FDA" w:rsidRDefault="004C3FDA" w:rsidP="00DD7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4BA0A" w14:textId="67992021" w:rsidR="00440A60" w:rsidRDefault="00D65683" w:rsidP="00440A60">
    <w:pPr>
      <w:pStyle w:val="Encabezado"/>
      <w:tabs>
        <w:tab w:val="clear" w:pos="8504"/>
        <w:tab w:val="left" w:pos="3119"/>
        <w:tab w:val="right" w:pos="9921"/>
      </w:tabs>
      <w:rPr>
        <w:color w:val="C00000"/>
      </w:rPr>
    </w:pPr>
    <w:r w:rsidRPr="00D65683">
      <w:rPr>
        <w:color w:val="C0000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2364B7" wp14:editId="1E03C109">
              <wp:simplePos x="0" y="0"/>
              <wp:positionH relativeFrom="column">
                <wp:posOffset>1936115</wp:posOffset>
              </wp:positionH>
              <wp:positionV relativeFrom="paragraph">
                <wp:posOffset>12700</wp:posOffset>
              </wp:positionV>
              <wp:extent cx="1063625" cy="369570"/>
              <wp:effectExtent l="0" t="0" r="317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3625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60F39A2" w14:textId="77777777" w:rsidR="00D65683" w:rsidRPr="00340E0C" w:rsidRDefault="00D65683" w:rsidP="00D65683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Escuela </w:t>
                          </w:r>
                          <w:r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de </w:t>
                          </w: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Tecnologías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2364B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51" type="#_x0000_t202" style="position:absolute;margin-left:152.45pt;margin-top:1pt;width:83.75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" fillcolor="white [3201]" stroked="f" strokeweight=".5pt">
              <v:textbox>
                <w:txbxContent>
                  <w:p w14:paraId="460F39A2" w14:textId="77777777" w:rsidR="00D65683" w:rsidRPr="00340E0C" w:rsidRDefault="00D65683" w:rsidP="00D65683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Escuela </w:t>
                    </w:r>
                    <w:r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de </w:t>
                    </w: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Tecnologías</w:t>
                    </w:r>
                  </w:p>
                </w:txbxContent>
              </v:textbox>
            </v:shape>
          </w:pict>
        </mc:Fallback>
      </mc:AlternateContent>
    </w:r>
    <w:r w:rsidRPr="00D65683">
      <w:rPr>
        <w:color w:val="C0000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5234C7" wp14:editId="4F44D09C">
              <wp:simplePos x="0" y="0"/>
              <wp:positionH relativeFrom="column">
                <wp:posOffset>4057432</wp:posOffset>
              </wp:positionH>
              <wp:positionV relativeFrom="paragraph">
                <wp:posOffset>26983</wp:posOffset>
              </wp:positionV>
              <wp:extent cx="2053883" cy="369570"/>
              <wp:effectExtent l="0" t="0" r="3810" b="0"/>
              <wp:wrapNone/>
              <wp:docPr id="242" name="Cuadro de texto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883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122E2CD" w14:textId="77777777" w:rsidR="00D65683" w:rsidRPr="00340E0C" w:rsidRDefault="00D65683" w:rsidP="00D65683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Administración de Base de Datos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5234C7" id="Cuadro de texto 242" o:spid="_x0000_s1052" type="#_x0000_t202" style="position:absolute;margin-left:319.5pt;margin-top:2.1pt;width:161.7pt;height:2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" fillcolor="white [3201]" stroked="f" strokeweight=".5pt">
              <v:textbox>
                <w:txbxContent>
                  <w:p w14:paraId="5122E2CD" w14:textId="77777777" w:rsidR="00D65683" w:rsidRPr="00340E0C" w:rsidRDefault="00D65683" w:rsidP="00D65683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Administración de Base de Datos</w:t>
                    </w:r>
                  </w:p>
                </w:txbxContent>
              </v:textbox>
            </v:shape>
          </w:pict>
        </mc:Fallback>
      </mc:AlternateContent>
    </w:r>
    <w:r w:rsidR="00440A60"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58CAF" wp14:editId="68867345">
              <wp:simplePos x="0" y="0"/>
              <wp:positionH relativeFrom="column">
                <wp:posOffset>-99695</wp:posOffset>
              </wp:positionH>
              <wp:positionV relativeFrom="paragraph">
                <wp:posOffset>71120</wp:posOffset>
              </wp:positionV>
              <wp:extent cx="947420" cy="369570"/>
              <wp:effectExtent l="0" t="0" r="508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7420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D9B8BD" w14:textId="3640B3CE" w:rsidR="00440A60" w:rsidRPr="00340E0C" w:rsidRDefault="00D65683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Guía 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E58CAF" id="Cuadro de texto 22" o:spid="_x0000_s1053" type="#_x0000_t202" style="position:absolute;margin-left:-7.85pt;margin-top:5.6pt;width:74.6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" fillcolor="white [3201]" stroked="f" strokeweight=".5pt">
              <v:textbox>
                <w:txbxContent>
                  <w:p w14:paraId="07D9B8BD" w14:textId="3640B3CE" w:rsidR="00440A60" w:rsidRPr="00340E0C" w:rsidRDefault="00D65683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Guía 8</w:t>
                    </w:r>
                  </w:p>
                </w:txbxContent>
              </v:textbox>
            </v:shape>
          </w:pict>
        </mc:Fallback>
      </mc:AlternateContent>
    </w:r>
  </w:p>
  <w:p w14:paraId="01D1CF87" w14:textId="77777777" w:rsidR="00440A60" w:rsidRDefault="00440A60" w:rsidP="00440A60">
    <w:pPr>
      <w:pStyle w:val="Encabezado"/>
      <w:tabs>
        <w:tab w:val="left" w:pos="3119"/>
      </w:tabs>
      <w:rPr>
        <w:color w:val="C00000"/>
      </w:rPr>
    </w:pPr>
  </w:p>
  <w:p w14:paraId="0AB5B3E1" w14:textId="625A626E" w:rsidR="00DD7CB3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  <w:r>
      <w:rPr>
        <w:color w:val="C00000"/>
      </w:rPr>
      <w:tab/>
    </w:r>
  </w:p>
  <w:p w14:paraId="407EFB7D" w14:textId="77777777" w:rsidR="00440A60" w:rsidRPr="00440A60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B56"/>
    <w:multiLevelType w:val="hybridMultilevel"/>
    <w:tmpl w:val="03F41B4A"/>
    <w:lvl w:ilvl="0" w:tplc="3F202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44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8B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8D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4F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C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63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41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A7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9E122C"/>
    <w:multiLevelType w:val="hybridMultilevel"/>
    <w:tmpl w:val="BD1C8126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14EE"/>
    <w:multiLevelType w:val="hybridMultilevel"/>
    <w:tmpl w:val="4184D0CE"/>
    <w:lvl w:ilvl="0" w:tplc="1870CD2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E344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E8D9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E2E0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66D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6EA5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BC131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52F38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E963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5337B"/>
    <w:multiLevelType w:val="hybridMultilevel"/>
    <w:tmpl w:val="58D8A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C3F27"/>
    <w:multiLevelType w:val="hybridMultilevel"/>
    <w:tmpl w:val="13700D2A"/>
    <w:lvl w:ilvl="0" w:tplc="839A4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63C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80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D02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EB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2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2B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CA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C7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4A6FDE"/>
    <w:multiLevelType w:val="hybridMultilevel"/>
    <w:tmpl w:val="637C2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106FF"/>
    <w:multiLevelType w:val="hybridMultilevel"/>
    <w:tmpl w:val="14AEC558"/>
    <w:lvl w:ilvl="0" w:tplc="5BCE6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22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E4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C5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C1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E4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2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AC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6D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3932A8"/>
    <w:multiLevelType w:val="hybridMultilevel"/>
    <w:tmpl w:val="15F00ADA"/>
    <w:lvl w:ilvl="0" w:tplc="87D8E06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1A9BF6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5A972E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B23734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ECA64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561364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AA58CA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E6FDA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A000E8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CDB26CB"/>
    <w:multiLevelType w:val="hybridMultilevel"/>
    <w:tmpl w:val="D834BA38"/>
    <w:lvl w:ilvl="0" w:tplc="94947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6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CF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0E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67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4F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0F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AA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8E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7F4DE5"/>
    <w:multiLevelType w:val="hybridMultilevel"/>
    <w:tmpl w:val="FF306C9E"/>
    <w:lvl w:ilvl="0" w:tplc="69B00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CB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63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0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C7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A8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F2F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02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88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5A0737"/>
    <w:multiLevelType w:val="hybridMultilevel"/>
    <w:tmpl w:val="113A5FD4"/>
    <w:lvl w:ilvl="0" w:tplc="E4E49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A4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ABF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BAE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8FF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A9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9E1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624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4D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7172E5"/>
    <w:multiLevelType w:val="hybridMultilevel"/>
    <w:tmpl w:val="17AC96A2"/>
    <w:lvl w:ilvl="0" w:tplc="5DD89F3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07D8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4051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82C8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E0A2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45E3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0ED3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A7A2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C8CC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68C"/>
    <w:multiLevelType w:val="hybridMultilevel"/>
    <w:tmpl w:val="EAEE4842"/>
    <w:lvl w:ilvl="0" w:tplc="77F2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83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EB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2A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68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A6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05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E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E0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84066B"/>
    <w:multiLevelType w:val="hybridMultilevel"/>
    <w:tmpl w:val="D80A9066"/>
    <w:lvl w:ilvl="0" w:tplc="0A20A8D2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58AD5E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E6772A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61E7A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28A082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451E4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7852B6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7AAC1C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4CD12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6ED792B"/>
    <w:multiLevelType w:val="hybridMultilevel"/>
    <w:tmpl w:val="3480895E"/>
    <w:lvl w:ilvl="0" w:tplc="63FE5DB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C3EBA"/>
    <w:multiLevelType w:val="hybridMultilevel"/>
    <w:tmpl w:val="440E38CC"/>
    <w:lvl w:ilvl="0" w:tplc="5F1C1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0F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2B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22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0C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84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A6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22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C2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ECF649B"/>
    <w:multiLevelType w:val="hybridMultilevel"/>
    <w:tmpl w:val="97702920"/>
    <w:lvl w:ilvl="0" w:tplc="14A0B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4F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CA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E8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84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2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8B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AC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8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933848"/>
    <w:multiLevelType w:val="hybridMultilevel"/>
    <w:tmpl w:val="D188CFD2"/>
    <w:lvl w:ilvl="0" w:tplc="5BBCC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01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C2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4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0A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E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63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AF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F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AFC13B1"/>
    <w:multiLevelType w:val="hybridMultilevel"/>
    <w:tmpl w:val="5C06AAEA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57B9A"/>
    <w:multiLevelType w:val="hybridMultilevel"/>
    <w:tmpl w:val="8E7A49A6"/>
    <w:lvl w:ilvl="0" w:tplc="ADA29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72A26"/>
        <w:sz w:val="3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549AE"/>
    <w:multiLevelType w:val="hybridMultilevel"/>
    <w:tmpl w:val="9E9EA45C"/>
    <w:lvl w:ilvl="0" w:tplc="C71C2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A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01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61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4A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8E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EE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E6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6E1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1A47523"/>
    <w:multiLevelType w:val="hybridMultilevel"/>
    <w:tmpl w:val="0B24CAF2"/>
    <w:lvl w:ilvl="0" w:tplc="53A45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BCB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C1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A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8D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C2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64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0F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E2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E93EEB"/>
    <w:multiLevelType w:val="hybridMultilevel"/>
    <w:tmpl w:val="DDEC5B6A"/>
    <w:lvl w:ilvl="0" w:tplc="4FB07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22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23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E7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89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6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E4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82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A060EF1"/>
    <w:multiLevelType w:val="hybridMultilevel"/>
    <w:tmpl w:val="DB2CA670"/>
    <w:lvl w:ilvl="0" w:tplc="A28C3FC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C431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CD04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C40F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04586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E522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C0F28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243EC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2252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B5A67"/>
    <w:multiLevelType w:val="hybridMultilevel"/>
    <w:tmpl w:val="E7625C2A"/>
    <w:lvl w:ilvl="0" w:tplc="95C642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D72DFC"/>
    <w:multiLevelType w:val="hybridMultilevel"/>
    <w:tmpl w:val="C88A062C"/>
    <w:lvl w:ilvl="0" w:tplc="3692D89A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704908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7E7378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B8E486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04BE16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8FE2E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2A865A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80026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640476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9C92BDD"/>
    <w:multiLevelType w:val="hybridMultilevel"/>
    <w:tmpl w:val="D514E1BA"/>
    <w:lvl w:ilvl="0" w:tplc="180E222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A907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CE82F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2F9D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2916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D00FE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00F7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F2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80C8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74087"/>
    <w:multiLevelType w:val="hybridMultilevel"/>
    <w:tmpl w:val="826AA0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C5CE9"/>
    <w:multiLevelType w:val="hybridMultilevel"/>
    <w:tmpl w:val="5DE48462"/>
    <w:lvl w:ilvl="0" w:tplc="2DD22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61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63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E2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C7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E7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2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8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47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22F7ECC"/>
    <w:multiLevelType w:val="hybridMultilevel"/>
    <w:tmpl w:val="34EEFC3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34AFB"/>
    <w:multiLevelType w:val="hybridMultilevel"/>
    <w:tmpl w:val="A47E09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36B14"/>
    <w:multiLevelType w:val="hybridMultilevel"/>
    <w:tmpl w:val="40DE156C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672D5"/>
    <w:multiLevelType w:val="hybridMultilevel"/>
    <w:tmpl w:val="E0CECD7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90B65"/>
    <w:multiLevelType w:val="hybridMultilevel"/>
    <w:tmpl w:val="B02C3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010E8"/>
    <w:multiLevelType w:val="hybridMultilevel"/>
    <w:tmpl w:val="A4E2FCC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F35F3"/>
    <w:multiLevelType w:val="hybridMultilevel"/>
    <w:tmpl w:val="ECA4DC0E"/>
    <w:lvl w:ilvl="0" w:tplc="B5424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EA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C9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6D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47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CC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E8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A5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6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B9D0B54"/>
    <w:multiLevelType w:val="hybridMultilevel"/>
    <w:tmpl w:val="891C79DC"/>
    <w:lvl w:ilvl="0" w:tplc="6D96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0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A3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7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42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EC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46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40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2B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CD84608"/>
    <w:multiLevelType w:val="hybridMultilevel"/>
    <w:tmpl w:val="D44AC1F0"/>
    <w:lvl w:ilvl="0" w:tplc="A2C27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A4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CA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8A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00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62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C3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4F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07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5B5838"/>
    <w:multiLevelType w:val="hybridMultilevel"/>
    <w:tmpl w:val="4CDCF2F8"/>
    <w:lvl w:ilvl="0" w:tplc="CF126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2B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C5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6B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8D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A9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C7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23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C2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30"/>
  </w:num>
  <w:num w:numId="5">
    <w:abstractNumId w:val="11"/>
  </w:num>
  <w:num w:numId="6">
    <w:abstractNumId w:val="26"/>
  </w:num>
  <w:num w:numId="7">
    <w:abstractNumId w:val="23"/>
  </w:num>
  <w:num w:numId="8">
    <w:abstractNumId w:val="5"/>
  </w:num>
  <w:num w:numId="9">
    <w:abstractNumId w:val="33"/>
  </w:num>
  <w:num w:numId="10">
    <w:abstractNumId w:val="19"/>
  </w:num>
  <w:num w:numId="11">
    <w:abstractNumId w:val="32"/>
  </w:num>
  <w:num w:numId="12">
    <w:abstractNumId w:val="34"/>
  </w:num>
  <w:num w:numId="13">
    <w:abstractNumId w:val="7"/>
  </w:num>
  <w:num w:numId="14">
    <w:abstractNumId w:val="29"/>
  </w:num>
  <w:num w:numId="15">
    <w:abstractNumId w:val="2"/>
  </w:num>
  <w:num w:numId="16">
    <w:abstractNumId w:val="24"/>
  </w:num>
  <w:num w:numId="17">
    <w:abstractNumId w:val="8"/>
  </w:num>
  <w:num w:numId="18">
    <w:abstractNumId w:val="1"/>
  </w:num>
  <w:num w:numId="19">
    <w:abstractNumId w:val="4"/>
  </w:num>
  <w:num w:numId="20">
    <w:abstractNumId w:val="18"/>
  </w:num>
  <w:num w:numId="21">
    <w:abstractNumId w:val="22"/>
  </w:num>
  <w:num w:numId="22">
    <w:abstractNumId w:val="31"/>
  </w:num>
  <w:num w:numId="23">
    <w:abstractNumId w:val="16"/>
  </w:num>
  <w:num w:numId="24">
    <w:abstractNumId w:val="17"/>
  </w:num>
  <w:num w:numId="25">
    <w:abstractNumId w:val="9"/>
  </w:num>
  <w:num w:numId="26">
    <w:abstractNumId w:val="28"/>
  </w:num>
  <w:num w:numId="27">
    <w:abstractNumId w:val="15"/>
  </w:num>
  <w:num w:numId="28">
    <w:abstractNumId w:val="20"/>
  </w:num>
  <w:num w:numId="29">
    <w:abstractNumId w:val="12"/>
  </w:num>
  <w:num w:numId="30">
    <w:abstractNumId w:val="37"/>
  </w:num>
  <w:num w:numId="31">
    <w:abstractNumId w:val="38"/>
  </w:num>
  <w:num w:numId="32">
    <w:abstractNumId w:val="0"/>
  </w:num>
  <w:num w:numId="33">
    <w:abstractNumId w:val="36"/>
  </w:num>
  <w:num w:numId="34">
    <w:abstractNumId w:val="35"/>
  </w:num>
  <w:num w:numId="35">
    <w:abstractNumId w:val="21"/>
  </w:num>
  <w:num w:numId="36">
    <w:abstractNumId w:val="6"/>
  </w:num>
  <w:num w:numId="37">
    <w:abstractNumId w:val="13"/>
  </w:num>
  <w:num w:numId="38">
    <w:abstractNumId w:val="25"/>
  </w:num>
  <w:num w:numId="39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salia Anais Ojeda Albujar">
    <w15:presenceInfo w15:providerId="AD" w15:userId="S::rojedaa@inlearning.edu.pe::898cb917-7f2c-4140-a9a6-11a8856db1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TrueTypeFonts/>
  <w:embedSystem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0E"/>
    <w:rsid w:val="000348B8"/>
    <w:rsid w:val="00052A96"/>
    <w:rsid w:val="000626D1"/>
    <w:rsid w:val="00076119"/>
    <w:rsid w:val="000803D1"/>
    <w:rsid w:val="000C6A0E"/>
    <w:rsid w:val="001119A0"/>
    <w:rsid w:val="0011614B"/>
    <w:rsid w:val="00132FD0"/>
    <w:rsid w:val="001B7B55"/>
    <w:rsid w:val="001E5358"/>
    <w:rsid w:val="0020768D"/>
    <w:rsid w:val="00226106"/>
    <w:rsid w:val="002336A4"/>
    <w:rsid w:val="00262A83"/>
    <w:rsid w:val="002646C5"/>
    <w:rsid w:val="00293564"/>
    <w:rsid w:val="00296030"/>
    <w:rsid w:val="00297D26"/>
    <w:rsid w:val="002A3920"/>
    <w:rsid w:val="002B11E9"/>
    <w:rsid w:val="002D3B11"/>
    <w:rsid w:val="002D6712"/>
    <w:rsid w:val="003112A8"/>
    <w:rsid w:val="00321014"/>
    <w:rsid w:val="003225B7"/>
    <w:rsid w:val="00324B55"/>
    <w:rsid w:val="00340E0C"/>
    <w:rsid w:val="0039318C"/>
    <w:rsid w:val="003B3719"/>
    <w:rsid w:val="003B5175"/>
    <w:rsid w:val="003E57EA"/>
    <w:rsid w:val="003E64AD"/>
    <w:rsid w:val="00403F4C"/>
    <w:rsid w:val="0040497E"/>
    <w:rsid w:val="00432ECD"/>
    <w:rsid w:val="00440686"/>
    <w:rsid w:val="00440A60"/>
    <w:rsid w:val="00445701"/>
    <w:rsid w:val="004506F7"/>
    <w:rsid w:val="0046483D"/>
    <w:rsid w:val="004B7BF9"/>
    <w:rsid w:val="004C3FDA"/>
    <w:rsid w:val="004F1D21"/>
    <w:rsid w:val="0050385B"/>
    <w:rsid w:val="005375F7"/>
    <w:rsid w:val="00537E43"/>
    <w:rsid w:val="0054173F"/>
    <w:rsid w:val="005504EA"/>
    <w:rsid w:val="0056679D"/>
    <w:rsid w:val="00574375"/>
    <w:rsid w:val="005A08BC"/>
    <w:rsid w:val="00625811"/>
    <w:rsid w:val="00646C1F"/>
    <w:rsid w:val="006558F1"/>
    <w:rsid w:val="00656F1E"/>
    <w:rsid w:val="006922A6"/>
    <w:rsid w:val="006A69E1"/>
    <w:rsid w:val="006B4E68"/>
    <w:rsid w:val="006C37AD"/>
    <w:rsid w:val="006D74EB"/>
    <w:rsid w:val="006E40D5"/>
    <w:rsid w:val="006E436A"/>
    <w:rsid w:val="007256E2"/>
    <w:rsid w:val="00726E81"/>
    <w:rsid w:val="00736AE9"/>
    <w:rsid w:val="00745DF3"/>
    <w:rsid w:val="007B41C2"/>
    <w:rsid w:val="007D4B36"/>
    <w:rsid w:val="008668C7"/>
    <w:rsid w:val="008726A5"/>
    <w:rsid w:val="00885058"/>
    <w:rsid w:val="008C598E"/>
    <w:rsid w:val="00931A12"/>
    <w:rsid w:val="00973DA5"/>
    <w:rsid w:val="009D315B"/>
    <w:rsid w:val="00A00EC6"/>
    <w:rsid w:val="00A35C1A"/>
    <w:rsid w:val="00A44959"/>
    <w:rsid w:val="00A751A3"/>
    <w:rsid w:val="00A865C9"/>
    <w:rsid w:val="00AA3DC8"/>
    <w:rsid w:val="00AB00B4"/>
    <w:rsid w:val="00B00824"/>
    <w:rsid w:val="00B44EFB"/>
    <w:rsid w:val="00B56EE1"/>
    <w:rsid w:val="00B57A70"/>
    <w:rsid w:val="00BA5D73"/>
    <w:rsid w:val="00BB207E"/>
    <w:rsid w:val="00BF5C43"/>
    <w:rsid w:val="00C26730"/>
    <w:rsid w:val="00C53A29"/>
    <w:rsid w:val="00CB0D54"/>
    <w:rsid w:val="00CD1E1C"/>
    <w:rsid w:val="00D5433C"/>
    <w:rsid w:val="00D65683"/>
    <w:rsid w:val="00D73892"/>
    <w:rsid w:val="00D762B3"/>
    <w:rsid w:val="00D7657E"/>
    <w:rsid w:val="00D844C5"/>
    <w:rsid w:val="00D86C31"/>
    <w:rsid w:val="00DB67FB"/>
    <w:rsid w:val="00DC04A8"/>
    <w:rsid w:val="00DD7CB3"/>
    <w:rsid w:val="00DE1376"/>
    <w:rsid w:val="00DF5485"/>
    <w:rsid w:val="00E006AA"/>
    <w:rsid w:val="00E30864"/>
    <w:rsid w:val="00E66371"/>
    <w:rsid w:val="00E83472"/>
    <w:rsid w:val="00EA72F6"/>
    <w:rsid w:val="00EC1AC0"/>
    <w:rsid w:val="00EC43D1"/>
    <w:rsid w:val="00EC62FB"/>
    <w:rsid w:val="00ED77C0"/>
    <w:rsid w:val="00EF4705"/>
    <w:rsid w:val="00F03203"/>
    <w:rsid w:val="00F25629"/>
    <w:rsid w:val="00F35B35"/>
    <w:rsid w:val="00F514A6"/>
    <w:rsid w:val="00FB009D"/>
    <w:rsid w:val="00FB1ACB"/>
    <w:rsid w:val="00FB33FA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4A70C1"/>
  <w15:chartTrackingRefBased/>
  <w15:docId w15:val="{1F450DC2-EFCD-B942-9235-13208DD5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A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A0E"/>
    <w:rPr>
      <w:rFonts w:eastAsiaTheme="minorEastAsia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D765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A83"/>
    <w:rPr>
      <w:color w:val="6EAC1C" w:themeColor="hyperlink"/>
      <w:u w:val="single"/>
    </w:rPr>
  </w:style>
  <w:style w:type="table" w:styleId="Tablaconcuadrcula">
    <w:name w:val="Table Grid"/>
    <w:basedOn w:val="Tablanormal"/>
    <w:uiPriority w:val="59"/>
    <w:rsid w:val="00F2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CB3"/>
  </w:style>
  <w:style w:type="paragraph" w:styleId="Piedepgina">
    <w:name w:val="footer"/>
    <w:basedOn w:val="Normal"/>
    <w:link w:val="Piedepgina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CB3"/>
  </w:style>
  <w:style w:type="paragraph" w:styleId="NormalWeb">
    <w:name w:val="Normal (Web)"/>
    <w:basedOn w:val="Normal"/>
    <w:uiPriority w:val="99"/>
    <w:unhideWhenUsed/>
    <w:rsid w:val="00DD7CB3"/>
    <w:pPr>
      <w:spacing w:before="100" w:beforeAutospacing="1" w:after="100" w:afterAutospacing="1"/>
    </w:pPr>
    <w:rPr>
      <w:lang w:eastAsia="es-MX"/>
    </w:r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73892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Style2">
    <w:name w:val="Style2"/>
    <w:basedOn w:val="Normal"/>
    <w:uiPriority w:val="99"/>
    <w:rsid w:val="00296030"/>
    <w:pPr>
      <w:widowControl w:val="0"/>
      <w:autoSpaceDE w:val="0"/>
      <w:autoSpaceDN w:val="0"/>
      <w:adjustRightInd w:val="0"/>
      <w:spacing w:line="192" w:lineRule="exact"/>
      <w:jc w:val="center"/>
    </w:pPr>
    <w:rPr>
      <w:rFonts w:ascii="Arial" w:eastAsiaTheme="minorEastAsia" w:hAnsi="Arial" w:cs="Arial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11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67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20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9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4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69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2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3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883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25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58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38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4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70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8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1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8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9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0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91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54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6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7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0D1832-36C6-49D8-BBF8-4D5803E5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847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Ponce Silva</dc:creator>
  <cp:keywords/>
  <dc:description/>
  <cp:lastModifiedBy>IDAT</cp:lastModifiedBy>
  <cp:revision>32</cp:revision>
  <dcterms:created xsi:type="dcterms:W3CDTF">2021-05-26T01:34:00Z</dcterms:created>
  <dcterms:modified xsi:type="dcterms:W3CDTF">2021-07-27T20:16:00Z</dcterms:modified>
</cp:coreProperties>
</file>